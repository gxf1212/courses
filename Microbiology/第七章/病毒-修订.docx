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41116" w14:textId="77777777" w:rsidR="00E534C9" w:rsidRDefault="00C06AB7">
      <w:pPr>
        <w:numPr>
          <w:ilvl w:val="0"/>
          <w:numId w:val="1"/>
        </w:numPr>
        <w:outlineLvl w:val="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6B1B83">
        <w:rPr>
          <w:rFonts w:hint="eastAsia"/>
        </w:rPr>
        <w:t>病毒</w:t>
      </w:r>
    </w:p>
    <w:p w14:paraId="1A706591" w14:textId="77777777" w:rsidR="00E534C9" w:rsidRDefault="006B1B83">
      <w:pPr>
        <w:numPr>
          <w:ilvl w:val="0"/>
          <w:numId w:val="2"/>
        </w:numPr>
        <w:outlineLvl w:val="1"/>
      </w:pPr>
      <w:r>
        <w:rPr>
          <w:rFonts w:hint="eastAsia"/>
        </w:rPr>
        <w:t>概述</w:t>
      </w:r>
    </w:p>
    <w:p w14:paraId="64F526CB" w14:textId="77777777" w:rsidR="00E534C9" w:rsidRDefault="006B1B83">
      <w:pPr>
        <w:numPr>
          <w:ilvl w:val="0"/>
          <w:numId w:val="3"/>
        </w:numPr>
        <w:outlineLvl w:val="2"/>
      </w:pPr>
      <w:r>
        <w:rPr>
          <w:rFonts w:hint="eastAsia"/>
        </w:rPr>
        <w:t>历史（了解）</w:t>
      </w:r>
    </w:p>
    <w:p w14:paraId="2BDE1FA6" w14:textId="77777777" w:rsidR="00E534C9" w:rsidRDefault="006B1B83">
      <w:pPr>
        <w:ind w:left="525"/>
      </w:pPr>
      <w:proofErr w:type="spellStart"/>
      <w:r>
        <w:rPr>
          <w:rFonts w:hint="eastAsia"/>
        </w:rPr>
        <w:t>Ivanowsky</w:t>
      </w:r>
      <w:proofErr w:type="spellEnd"/>
      <w:r>
        <w:rPr>
          <w:rFonts w:hint="eastAsia"/>
        </w:rPr>
        <w:t>:</w:t>
      </w:r>
      <w:r>
        <w:rPr>
          <w:rFonts w:hint="eastAsia"/>
        </w:rPr>
        <w:t>发现烟草花叶病毒</w:t>
      </w:r>
    </w:p>
    <w:p w14:paraId="0370FE59" w14:textId="77777777" w:rsidR="00E534C9" w:rsidRDefault="006B1B83">
      <w:pPr>
        <w:ind w:left="525"/>
      </w:pPr>
      <w:proofErr w:type="spellStart"/>
      <w:r>
        <w:rPr>
          <w:rFonts w:hint="eastAsia"/>
        </w:rPr>
        <w:t>Beijerinck</w:t>
      </w:r>
      <w:proofErr w:type="spellEnd"/>
      <w:r>
        <w:rPr>
          <w:rFonts w:hint="eastAsia"/>
        </w:rPr>
        <w:t>:</w:t>
      </w:r>
      <w:r>
        <w:rPr>
          <w:rFonts w:hint="eastAsia"/>
        </w:rPr>
        <w:t>定性病毒：比细菌小的具有传染性的活的流质</w:t>
      </w:r>
    </w:p>
    <w:p w14:paraId="20DA440C" w14:textId="77777777" w:rsidR="00E534C9" w:rsidRDefault="006B1B83">
      <w:pPr>
        <w:ind w:left="525"/>
      </w:pPr>
      <w:r>
        <w:rPr>
          <w:rFonts w:hint="eastAsia"/>
        </w:rPr>
        <w:t xml:space="preserve">F W </w:t>
      </w:r>
      <w:proofErr w:type="spellStart"/>
      <w:r>
        <w:rPr>
          <w:rFonts w:hint="eastAsia"/>
        </w:rPr>
        <w:t>Twort</w:t>
      </w:r>
      <w:proofErr w:type="spellEnd"/>
      <w:r>
        <w:rPr>
          <w:rFonts w:hint="eastAsia"/>
        </w:rPr>
        <w:t>、</w:t>
      </w:r>
      <w:r>
        <w:rPr>
          <w:rFonts w:hint="eastAsia"/>
        </w:rPr>
        <w:t xml:space="preserve">F </w:t>
      </w:r>
      <w:proofErr w:type="spellStart"/>
      <w:r>
        <w:rPr>
          <w:rFonts w:hint="eastAsia"/>
        </w:rPr>
        <w:t>d</w:t>
      </w:r>
      <w:proofErr w:type="gramStart"/>
      <w:r>
        <w:t>’</w:t>
      </w:r>
      <w:proofErr w:type="gramEnd"/>
      <w:r>
        <w:rPr>
          <w:rFonts w:hint="eastAsia"/>
        </w:rPr>
        <w:t>Herelle</w:t>
      </w:r>
      <w:proofErr w:type="spellEnd"/>
      <w:r>
        <w:rPr>
          <w:rFonts w:hint="eastAsia"/>
        </w:rPr>
        <w:t>:</w:t>
      </w:r>
      <w:r>
        <w:rPr>
          <w:rFonts w:hint="eastAsia"/>
        </w:rPr>
        <w:t>分别发现细菌病毒</w:t>
      </w:r>
    </w:p>
    <w:p w14:paraId="70713E2C" w14:textId="77777777" w:rsidR="00E534C9" w:rsidRDefault="006B1B83">
      <w:pPr>
        <w:ind w:left="525"/>
      </w:pPr>
      <w:r>
        <w:t>Hershey</w:t>
      </w:r>
      <w:r>
        <w:t>和</w:t>
      </w:r>
      <w:r>
        <w:t>Chas</w:t>
      </w:r>
      <w:r>
        <w:rPr>
          <w:rFonts w:hint="eastAsia"/>
        </w:rPr>
        <w:t>e</w:t>
      </w:r>
      <w:r>
        <w:t>证实噬菌体的遗传物质仅是</w:t>
      </w:r>
      <w:r>
        <w:t>DNA,</w:t>
      </w:r>
      <w:r>
        <w:t>开创了病毒分子生物学</w:t>
      </w:r>
    </w:p>
    <w:p w14:paraId="436B1891" w14:textId="77777777" w:rsidR="00E534C9" w:rsidRDefault="006B1B83">
      <w:pPr>
        <w:ind w:left="525"/>
      </w:pPr>
      <w:r>
        <w:rPr>
          <w:rFonts w:hint="eastAsia"/>
        </w:rPr>
        <w:t>病毒学：研究病毒（</w:t>
      </w:r>
      <w:r>
        <w:rPr>
          <w:rFonts w:hint="eastAsia"/>
        </w:rPr>
        <w:t>virus</w:t>
      </w:r>
      <w:r>
        <w:rPr>
          <w:rFonts w:hint="eastAsia"/>
        </w:rPr>
        <w:t>）的本质及其与宿主的相互作用的科学，是微生物学的重要分支学科。</w:t>
      </w:r>
    </w:p>
    <w:p w14:paraId="7E9A52CE" w14:textId="77777777" w:rsidR="00E534C9" w:rsidRDefault="006B1B83">
      <w:pPr>
        <w:numPr>
          <w:ilvl w:val="0"/>
          <w:numId w:val="3"/>
        </w:numPr>
        <w:outlineLvl w:val="2"/>
      </w:pPr>
      <w:r>
        <w:rPr>
          <w:rFonts w:hint="eastAsia"/>
        </w:rPr>
        <w:t>病毒特点和定义</w:t>
      </w:r>
    </w:p>
    <w:p w14:paraId="0167AAC4" w14:textId="77777777" w:rsidR="00E534C9" w:rsidRDefault="006B1B83">
      <w:pPr>
        <w:ind w:left="525"/>
      </w:pPr>
      <w:r>
        <w:rPr>
          <w:rFonts w:hint="eastAsia"/>
        </w:rPr>
        <w:t xml:space="preserve"> </w:t>
      </w:r>
      <w:r>
        <w:rPr>
          <w:rFonts w:hint="eastAsia"/>
          <w:color w:val="FF0000"/>
        </w:rPr>
        <w:t>特点：</w:t>
      </w:r>
      <w:r>
        <w:rPr>
          <w:rFonts w:hint="eastAsia"/>
        </w:rPr>
        <w:t>（</w:t>
      </w:r>
      <w:r>
        <w:rPr>
          <w:rFonts w:hint="eastAsia"/>
        </w:rPr>
        <w:t>6</w:t>
      </w:r>
      <w:r>
        <w:rPr>
          <w:rFonts w:hint="eastAsia"/>
        </w:rPr>
        <w:t>条）</w:t>
      </w:r>
    </w:p>
    <w:p w14:paraId="010ED37C" w14:textId="77777777" w:rsidR="00E534C9" w:rsidRDefault="006B1B83">
      <w:pPr>
        <w:numPr>
          <w:ilvl w:val="0"/>
          <w:numId w:val="4"/>
        </w:numPr>
      </w:pPr>
      <w:r>
        <w:rPr>
          <w:rFonts w:hint="eastAsia"/>
        </w:rPr>
        <w:t>不具有细胞结构，具有一般化学大分子的特征。</w:t>
      </w:r>
    </w:p>
    <w:p w14:paraId="30D3EAF4" w14:textId="77777777" w:rsidR="00E534C9" w:rsidRDefault="006B1B83">
      <w:pPr>
        <w:numPr>
          <w:ilvl w:val="0"/>
          <w:numId w:val="4"/>
        </w:numPr>
      </w:pPr>
      <w:r>
        <w:t>一种病毒的</w:t>
      </w:r>
      <w:proofErr w:type="gramStart"/>
      <w:r>
        <w:t>毒粒内</w:t>
      </w:r>
      <w:proofErr w:type="gramEnd"/>
      <w:r>
        <w:t>只含有一种核酸，</w:t>
      </w:r>
      <w:r>
        <w:t>DNA</w:t>
      </w:r>
      <w:r>
        <w:t>或者</w:t>
      </w:r>
      <w:r>
        <w:t>RNA</w:t>
      </w:r>
      <w:r>
        <w:t>。</w:t>
      </w:r>
    </w:p>
    <w:p w14:paraId="4CE96CBD" w14:textId="77777777" w:rsidR="00E534C9" w:rsidRDefault="006B1B83">
      <w:pPr>
        <w:numPr>
          <w:ilvl w:val="0"/>
          <w:numId w:val="4"/>
        </w:numPr>
      </w:pPr>
      <w:r>
        <w:t>大部分病毒没有酶或酶系极不完全的酶，不能进行独立的代谢作用。</w:t>
      </w:r>
    </w:p>
    <w:p w14:paraId="31FD74E7" w14:textId="77777777" w:rsidR="00E534C9" w:rsidRDefault="006B1B83">
      <w:pPr>
        <w:numPr>
          <w:ilvl w:val="0"/>
          <w:numId w:val="4"/>
        </w:numPr>
      </w:pPr>
      <w:r>
        <w:t>严格的活细胞内寄生，没有自身的核糖体，没有个体生长，也不</w:t>
      </w:r>
      <w:proofErr w:type="gramStart"/>
      <w:r>
        <w:t>进行二均分裂</w:t>
      </w:r>
      <w:proofErr w:type="gramEnd"/>
      <w:r>
        <w:t>，必须依赖宿主细胞进行自身的核酸复制，形成子代。</w:t>
      </w:r>
    </w:p>
    <w:p w14:paraId="637A82CE" w14:textId="77777777" w:rsidR="00E534C9" w:rsidRDefault="006B1B83">
      <w:pPr>
        <w:numPr>
          <w:ilvl w:val="0"/>
          <w:numId w:val="4"/>
        </w:numPr>
      </w:pPr>
      <w:r>
        <w:t>个体微小，在电子显微镜</w:t>
      </w:r>
      <w:r>
        <w:rPr>
          <w:rFonts w:hint="eastAsia"/>
        </w:rPr>
        <w:t>下才能看见</w:t>
      </w:r>
    </w:p>
    <w:p w14:paraId="6DF8FE36" w14:textId="77777777" w:rsidR="00E534C9" w:rsidRDefault="006B1B83">
      <w:pPr>
        <w:numPr>
          <w:ilvl w:val="0"/>
          <w:numId w:val="4"/>
        </w:numPr>
      </w:pPr>
      <w:r>
        <w:t>对大多数抗生素不敏感，对干扰素敏感。</w:t>
      </w:r>
    </w:p>
    <w:p w14:paraId="043D549B" w14:textId="77777777" w:rsidR="00E534C9" w:rsidRDefault="006B1B83">
      <w:r>
        <w:rPr>
          <w:rFonts w:hint="eastAsia"/>
        </w:rPr>
        <w:t xml:space="preserve">      </w:t>
      </w:r>
      <w:r>
        <w:rPr>
          <w:rFonts w:hint="eastAsia"/>
        </w:rPr>
        <w:t>定义：（迄今仍无一个科学而严谨的定义）</w:t>
      </w:r>
    </w:p>
    <w:p w14:paraId="3FE382DE" w14:textId="77777777" w:rsidR="00E534C9" w:rsidRDefault="006B1B83">
      <w:r>
        <w:rPr>
          <w:rFonts w:hint="eastAsia"/>
        </w:rPr>
        <w:t xml:space="preserve">          </w:t>
      </w:r>
      <w:r>
        <w:rPr>
          <w:rFonts w:hint="eastAsia"/>
        </w:rPr>
        <w:t>由一个或数个</w:t>
      </w:r>
      <w:r>
        <w:rPr>
          <w:rFonts w:hint="eastAsia"/>
        </w:rPr>
        <w:t>RNA/DNA</w:t>
      </w:r>
      <w:r>
        <w:rPr>
          <w:rFonts w:hint="eastAsia"/>
        </w:rPr>
        <w:t>分子构成的感染性因子，通常（但非必须）覆盖有一种或数种蛋白质构成的外壳，有些外壳还有更为复杂的膜结构。</w:t>
      </w:r>
    </w:p>
    <w:p w14:paraId="16206035" w14:textId="77777777" w:rsidR="00E534C9" w:rsidRDefault="006B1B83">
      <w:r>
        <w:rPr>
          <w:noProof/>
        </w:rPr>
        <w:drawing>
          <wp:anchor distT="0" distB="0" distL="114300" distR="114300" simplePos="0" relativeHeight="251658240" behindDoc="0" locked="0" layoutInCell="1" allowOverlap="1" wp14:anchorId="10435E47" wp14:editId="03848943">
            <wp:simplePos x="0" y="0"/>
            <wp:positionH relativeFrom="column">
              <wp:posOffset>862330</wp:posOffset>
            </wp:positionH>
            <wp:positionV relativeFrom="paragraph">
              <wp:posOffset>231140</wp:posOffset>
            </wp:positionV>
            <wp:extent cx="2832100" cy="80264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32100" cy="802640"/>
                    </a:xfrm>
                    <a:prstGeom prst="rect">
                      <a:avLst/>
                    </a:prstGeom>
                    <a:noFill/>
                    <a:ln>
                      <a:noFill/>
                    </a:ln>
                  </pic:spPr>
                </pic:pic>
              </a:graphicData>
            </a:graphic>
          </wp:anchor>
        </w:drawing>
      </w:r>
      <w:r>
        <w:rPr>
          <w:rFonts w:hint="eastAsia"/>
        </w:rPr>
        <w:t xml:space="preserve">      </w:t>
      </w:r>
      <w:r>
        <w:rPr>
          <w:rFonts w:hint="eastAsia"/>
        </w:rPr>
        <w:t>分类：</w:t>
      </w:r>
    </w:p>
    <w:p w14:paraId="731797C2" w14:textId="77777777" w:rsidR="00E534C9" w:rsidRDefault="006B1B83">
      <w:r>
        <w:rPr>
          <w:rFonts w:hint="eastAsia"/>
        </w:rPr>
        <w:t xml:space="preserve">      </w:t>
      </w:r>
      <w:r>
        <w:rPr>
          <w:rFonts w:hint="eastAsia"/>
        </w:rPr>
        <w:t>引起疾病的特点：</w:t>
      </w:r>
      <w:r>
        <w:rPr>
          <w:rFonts w:hint="eastAsia"/>
        </w:rPr>
        <w:t>传播性，病死率，持续感染，肿瘤的形成关系</w:t>
      </w:r>
      <w:r>
        <w:rPr>
          <w:rFonts w:hint="eastAsia"/>
        </w:rPr>
        <w:t xml:space="preserve">  </w:t>
      </w:r>
    </w:p>
    <w:p w14:paraId="6B25EAC1" w14:textId="77777777" w:rsidR="00E534C9" w:rsidRDefault="006B1B83">
      <w:pPr>
        <w:numPr>
          <w:ilvl w:val="0"/>
          <w:numId w:val="3"/>
        </w:numPr>
        <w:outlineLvl w:val="2"/>
      </w:pPr>
      <w:r>
        <w:rPr>
          <w:rFonts w:hint="eastAsia"/>
        </w:rPr>
        <w:t>宿主范围</w:t>
      </w:r>
    </w:p>
    <w:p w14:paraId="28ABE2EE" w14:textId="77777777" w:rsidR="00E534C9" w:rsidRDefault="006B1B83">
      <w:pPr>
        <w:ind w:firstLineChars="300" w:firstLine="630"/>
      </w:pPr>
      <w:r>
        <w:rPr>
          <w:rFonts w:hint="eastAsia"/>
        </w:rPr>
        <w:t>定义：病毒能够感染并在其中复制的宿主种类和组织细胞种类。</w:t>
      </w:r>
    </w:p>
    <w:p w14:paraId="652D7ED4" w14:textId="77777777" w:rsidR="00E534C9" w:rsidRDefault="006B1B83">
      <w:pPr>
        <w:ind w:left="525"/>
      </w:pPr>
      <w:r>
        <w:rPr>
          <w:rFonts w:hint="eastAsia"/>
        </w:rPr>
        <w:t xml:space="preserve"> </w:t>
      </w:r>
      <w:r>
        <w:rPr>
          <w:rFonts w:hint="eastAsia"/>
        </w:rPr>
        <w:t>病毒几乎可以感染所有的细胞生物，并具有宿主特异性</w:t>
      </w:r>
    </w:p>
    <w:p w14:paraId="1D6777F7" w14:textId="77777777" w:rsidR="00E534C9" w:rsidRDefault="006B1B83">
      <w:pPr>
        <w:ind w:left="525"/>
      </w:pPr>
      <w:r>
        <w:rPr>
          <w:rFonts w:hint="eastAsia"/>
        </w:rPr>
        <w:t xml:space="preserve"> </w:t>
      </w:r>
      <w:r>
        <w:rPr>
          <w:rFonts w:hint="eastAsia"/>
        </w:rPr>
        <w:t>按宿主范围分类：噬菌体，动物病毒，植物病毒</w:t>
      </w:r>
    </w:p>
    <w:p w14:paraId="2571F641" w14:textId="77777777" w:rsidR="00E534C9" w:rsidRDefault="006B1B83">
      <w:pPr>
        <w:numPr>
          <w:ilvl w:val="0"/>
          <w:numId w:val="3"/>
        </w:numPr>
        <w:outlineLvl w:val="2"/>
      </w:pPr>
      <w:r>
        <w:rPr>
          <w:rFonts w:hint="eastAsia"/>
        </w:rPr>
        <w:t>病毒分类与命名</w:t>
      </w:r>
    </w:p>
    <w:p w14:paraId="2B93F6FD" w14:textId="77777777" w:rsidR="00C06AB7" w:rsidRDefault="006B1B83">
      <w:pPr>
        <w:ind w:left="525"/>
      </w:pPr>
      <w:r>
        <w:rPr>
          <w:rFonts w:hint="eastAsia"/>
        </w:rPr>
        <w:t>依据：</w:t>
      </w:r>
    </w:p>
    <w:p w14:paraId="00F52FD8" w14:textId="7B71E528" w:rsidR="00C06AB7" w:rsidRDefault="006B1B83" w:rsidP="008674C0">
      <w:pPr>
        <w:pStyle w:val="a3"/>
        <w:numPr>
          <w:ilvl w:val="0"/>
          <w:numId w:val="16"/>
        </w:numPr>
        <w:ind w:firstLineChars="0"/>
      </w:pPr>
      <w:r>
        <w:rPr>
          <w:rFonts w:hint="eastAsia"/>
        </w:rPr>
        <w:t>病毒粒子特性</w:t>
      </w:r>
      <w:ins w:id="0" w:author="Zhangty" w:date="2020-11-10T23:38:00Z">
        <w:r w:rsidR="008674C0">
          <w:rPr>
            <w:rFonts w:hint="eastAsia"/>
          </w:rPr>
          <w:t>：形态、生理生化和物理性质、基因组、蛋白、脂类含量和特性、碳水化合物含量和特性、基因组组成和复制等</w:t>
        </w:r>
      </w:ins>
    </w:p>
    <w:p w14:paraId="7EEC795C" w14:textId="382121CA" w:rsidR="00C06AB7" w:rsidRDefault="006B1B83" w:rsidP="008674C0">
      <w:pPr>
        <w:pStyle w:val="a3"/>
        <w:numPr>
          <w:ilvl w:val="0"/>
          <w:numId w:val="16"/>
        </w:numPr>
        <w:ind w:firstLineChars="0"/>
      </w:pPr>
      <w:r>
        <w:rPr>
          <w:rFonts w:hint="eastAsia"/>
        </w:rPr>
        <w:t>抗原性质</w:t>
      </w:r>
      <w:ins w:id="1" w:author="Zhangty" w:date="2020-11-10T23:49:00Z">
        <w:r>
          <w:rPr>
            <w:rFonts w:hint="eastAsia"/>
          </w:rPr>
          <w:t>：包括病毒血清学性质与其抗原的关系</w:t>
        </w:r>
      </w:ins>
      <w:del w:id="2" w:author="Zhangty" w:date="2020-11-10T23:49:00Z">
        <w:r w:rsidDel="006B1B83">
          <w:rPr>
            <w:rFonts w:hint="eastAsia"/>
          </w:rPr>
          <w:delText>，</w:delText>
        </w:r>
      </w:del>
    </w:p>
    <w:p w14:paraId="2000E5F2" w14:textId="7061824E" w:rsidR="00E534C9" w:rsidRDefault="006B1B83" w:rsidP="008674C0">
      <w:pPr>
        <w:pStyle w:val="a3"/>
        <w:numPr>
          <w:ilvl w:val="0"/>
          <w:numId w:val="16"/>
        </w:numPr>
        <w:ind w:firstLineChars="0"/>
      </w:pPr>
      <w:r>
        <w:rPr>
          <w:rFonts w:hint="eastAsia"/>
        </w:rPr>
        <w:t>病毒生物学特性</w:t>
      </w:r>
      <w:ins w:id="3" w:author="Zhangty" w:date="2020-11-21T10:05:00Z">
        <w:r w:rsidR="00FA3D0C">
          <w:rPr>
            <w:rFonts w:hint="eastAsia"/>
          </w:rPr>
          <w:t>：病毒</w:t>
        </w:r>
      </w:ins>
      <w:ins w:id="4" w:author="Zhangty" w:date="2020-11-21T10:06:00Z">
        <w:r w:rsidR="00FA3D0C">
          <w:rPr>
            <w:rFonts w:hint="eastAsia"/>
          </w:rPr>
          <w:t>天然宿主范围、病毒在自然状态下传播与媒介体关系、病毒的</w:t>
        </w:r>
      </w:ins>
      <w:ins w:id="5" w:author="Zhangty" w:date="2020-11-21T10:07:00Z">
        <w:r w:rsidR="00FA3D0C">
          <w:rPr>
            <w:rFonts w:hint="eastAsia"/>
          </w:rPr>
          <w:t>地理分布</w:t>
        </w:r>
        <w:r w:rsidR="00FA3D0C">
          <w:rPr>
            <w:rFonts w:hint="eastAsia"/>
          </w:rPr>
          <w:t>/</w:t>
        </w:r>
        <w:r w:rsidR="00FA3D0C">
          <w:rPr>
            <w:rFonts w:hint="eastAsia"/>
          </w:rPr>
          <w:t>致病机理</w:t>
        </w:r>
        <w:r w:rsidR="00FA3D0C">
          <w:rPr>
            <w:rFonts w:hint="eastAsia"/>
          </w:rPr>
          <w:t>/</w:t>
        </w:r>
        <w:r w:rsidR="00FA3D0C">
          <w:rPr>
            <w:rFonts w:hint="eastAsia"/>
          </w:rPr>
          <w:t>组织</w:t>
        </w:r>
        <w:proofErr w:type="gramStart"/>
        <w:r w:rsidR="00FA3D0C">
          <w:rPr>
            <w:rFonts w:hint="eastAsia"/>
          </w:rPr>
          <w:t>嗜亲性</w:t>
        </w:r>
        <w:proofErr w:type="gramEnd"/>
        <w:r w:rsidR="00FA3D0C">
          <w:rPr>
            <w:rFonts w:hint="eastAsia"/>
          </w:rPr>
          <w:t>、病毒引起的病理和组织病理学特点</w:t>
        </w:r>
      </w:ins>
    </w:p>
    <w:p w14:paraId="5D822F95" w14:textId="77777777" w:rsidR="00E534C9" w:rsidRDefault="006B1B83">
      <w:pPr>
        <w:ind w:left="525"/>
      </w:pPr>
      <w:r>
        <w:rPr>
          <w:rFonts w:hint="eastAsia"/>
        </w:rPr>
        <w:t>原则：核酸类型和结构</w:t>
      </w:r>
      <w:r>
        <w:rPr>
          <w:rFonts w:hint="eastAsia"/>
        </w:rPr>
        <w:t>,</w:t>
      </w:r>
      <w:r>
        <w:rPr>
          <w:rFonts w:hint="eastAsia"/>
        </w:rPr>
        <w:t>病毒体形状和大小</w:t>
      </w:r>
      <w:r>
        <w:rPr>
          <w:rFonts w:hint="eastAsia"/>
        </w:rPr>
        <w:t>,</w:t>
      </w:r>
      <w:r>
        <w:rPr>
          <w:rFonts w:hint="eastAsia"/>
        </w:rPr>
        <w:t>病毒体形态结构</w:t>
      </w:r>
      <w:r>
        <w:rPr>
          <w:rFonts w:hint="eastAsia"/>
        </w:rPr>
        <w:t>,</w:t>
      </w:r>
      <w:r>
        <w:rPr>
          <w:rFonts w:hint="eastAsia"/>
        </w:rPr>
        <w:t>对脂溶剂敏感性</w:t>
      </w:r>
    </w:p>
    <w:p w14:paraId="66684995" w14:textId="77777777" w:rsidR="00E534C9" w:rsidRDefault="006B1B83">
      <w:pPr>
        <w:numPr>
          <w:ilvl w:val="0"/>
          <w:numId w:val="5"/>
        </w:numPr>
        <w:outlineLvl w:val="1"/>
      </w:pPr>
      <w:r>
        <w:rPr>
          <w:rFonts w:hint="eastAsia"/>
        </w:rPr>
        <w:t>病毒学研究基本方法</w:t>
      </w:r>
      <w:r>
        <w:rPr>
          <w:rFonts w:hint="eastAsia"/>
        </w:rPr>
        <w:t xml:space="preserve">  </w:t>
      </w:r>
      <w:r>
        <w:rPr>
          <w:rFonts w:hint="eastAsia"/>
        </w:rPr>
        <w:t>二元培养体系，宿主表现的间接指标</w:t>
      </w:r>
    </w:p>
    <w:p w14:paraId="49DBCCE5" w14:textId="77777777" w:rsidR="00E534C9" w:rsidRDefault="006B1B83">
      <w:pPr>
        <w:numPr>
          <w:ilvl w:val="0"/>
          <w:numId w:val="6"/>
        </w:numPr>
        <w:outlineLvl w:val="2"/>
      </w:pPr>
      <w:r>
        <w:rPr>
          <w:rFonts w:hint="eastAsia"/>
        </w:rPr>
        <w:t>分离纯化</w:t>
      </w:r>
    </w:p>
    <w:p w14:paraId="10503906" w14:textId="67D0E1D8" w:rsidR="00E534C9" w:rsidRDefault="006B1B83">
      <w:pPr>
        <w:ind w:left="315"/>
        <w:rPr>
          <w:ins w:id="6" w:author="Zhangty" w:date="2020-11-21T10:08:00Z"/>
        </w:rPr>
      </w:pPr>
      <w:r>
        <w:rPr>
          <w:rFonts w:hint="eastAsia"/>
        </w:rPr>
        <w:t>分离：将</w:t>
      </w:r>
      <w:proofErr w:type="gramStart"/>
      <w:r>
        <w:rPr>
          <w:rFonts w:hint="eastAsia"/>
        </w:rPr>
        <w:t>疑</w:t>
      </w:r>
      <w:proofErr w:type="gramEnd"/>
      <w:r>
        <w:rPr>
          <w:rFonts w:hint="eastAsia"/>
        </w:rPr>
        <w:t>有病毒而待分离的标本经处理后，接种于敏感的实验宿主、鸡胚或细胞培养，经过一段时间孵育后，通过检查病毒特异性病理表现或其他方法来肯定病毒的存在。</w:t>
      </w:r>
    </w:p>
    <w:p w14:paraId="537510E1" w14:textId="5ADEC07A" w:rsidR="00FA3D0C" w:rsidRDefault="00D50BF2">
      <w:pPr>
        <w:ind w:left="315"/>
        <w:rPr>
          <w:ins w:id="7" w:author="Zhangty" w:date="2020-11-21T10:09:00Z"/>
        </w:rPr>
      </w:pPr>
      <w:ins w:id="8" w:author="Zhangty" w:date="2020-11-21T10:13:00Z">
        <w:r>
          <w:rPr>
            <w:rFonts w:hint="eastAsia"/>
          </w:rPr>
          <w:t>分离的</w:t>
        </w:r>
      </w:ins>
      <w:ins w:id="9" w:author="Zhangty" w:date="2020-11-21T10:08:00Z">
        <w:r w:rsidR="00FA3D0C">
          <w:rPr>
            <w:rFonts w:hint="eastAsia"/>
          </w:rPr>
          <w:t>一般程序：</w:t>
        </w:r>
      </w:ins>
    </w:p>
    <w:p w14:paraId="6D8AAB7A" w14:textId="183FE451" w:rsidR="00FA3D0C" w:rsidRDefault="00D50BF2" w:rsidP="00FA3D0C">
      <w:pPr>
        <w:pStyle w:val="a3"/>
        <w:numPr>
          <w:ilvl w:val="0"/>
          <w:numId w:val="17"/>
        </w:numPr>
        <w:ind w:firstLineChars="0"/>
        <w:rPr>
          <w:ins w:id="10" w:author="Zhangty" w:date="2020-11-21T10:10:00Z"/>
        </w:rPr>
      </w:pPr>
      <w:ins w:id="11" w:author="Zhangty" w:date="2020-11-21T10:09:00Z">
        <w:r>
          <w:rPr>
            <w:rFonts w:hint="eastAsia"/>
          </w:rPr>
          <w:lastRenderedPageBreak/>
          <w:t>检验标本，用</w:t>
        </w:r>
      </w:ins>
      <w:ins w:id="12" w:author="Zhangty" w:date="2020-11-21T10:10:00Z">
        <w:r>
          <w:rPr>
            <w:rFonts w:hint="eastAsia"/>
          </w:rPr>
          <w:t>青霉素、链霉素杀灭杂菌，接种</w:t>
        </w:r>
      </w:ins>
    </w:p>
    <w:p w14:paraId="6626BA56" w14:textId="7CFB73D5" w:rsidR="00D50BF2" w:rsidRDefault="00D50BF2" w:rsidP="00FA3D0C">
      <w:pPr>
        <w:pStyle w:val="a3"/>
        <w:numPr>
          <w:ilvl w:val="0"/>
          <w:numId w:val="17"/>
        </w:numPr>
        <w:ind w:firstLineChars="0"/>
        <w:rPr>
          <w:ins w:id="13" w:author="Zhangty" w:date="2020-11-21T10:10:00Z"/>
        </w:rPr>
      </w:pPr>
      <w:ins w:id="14" w:author="Zhangty" w:date="2020-11-21T10:10:00Z">
        <w:r>
          <w:rPr>
            <w:rFonts w:hint="eastAsia"/>
          </w:rPr>
          <w:t>感染易感动物，出现病状（病变或死亡）</w:t>
        </w:r>
      </w:ins>
    </w:p>
    <w:p w14:paraId="5597BD72" w14:textId="3A239A61" w:rsidR="00D50BF2" w:rsidRDefault="00D50BF2" w:rsidP="00FA3D0C">
      <w:pPr>
        <w:pStyle w:val="a3"/>
        <w:numPr>
          <w:ilvl w:val="0"/>
          <w:numId w:val="17"/>
        </w:numPr>
        <w:ind w:firstLineChars="0"/>
        <w:rPr>
          <w:rFonts w:hint="eastAsia"/>
        </w:rPr>
        <w:pPrChange w:id="15" w:author="Zhangty" w:date="2020-11-21T10:09:00Z">
          <w:pPr>
            <w:ind w:left="315"/>
          </w:pPr>
        </w:pPrChange>
      </w:pPr>
      <w:ins w:id="16" w:author="Zhangty" w:date="2020-11-21T10:10:00Z">
        <w:r>
          <w:rPr>
            <w:rFonts w:hint="eastAsia"/>
          </w:rPr>
          <w:t>血清学方法鉴定病毒种型</w:t>
        </w:r>
      </w:ins>
    </w:p>
    <w:p w14:paraId="70A847C2" w14:textId="2E8AF4D2" w:rsidR="00E534C9" w:rsidRDefault="006B1B83">
      <w:pPr>
        <w:ind w:left="315"/>
        <w:rPr>
          <w:ins w:id="17" w:author="Zhangty" w:date="2020-11-21T10:14:00Z"/>
        </w:rPr>
      </w:pPr>
      <w:r>
        <w:rPr>
          <w:rFonts w:hint="eastAsia"/>
        </w:rPr>
        <w:t>感染表现：</w:t>
      </w:r>
    </w:p>
    <w:p w14:paraId="23DEE75F" w14:textId="70B72431" w:rsidR="00D50BF2" w:rsidRDefault="00D50BF2">
      <w:pPr>
        <w:ind w:left="315"/>
        <w:rPr>
          <w:rFonts w:hint="eastAsia"/>
        </w:rPr>
      </w:pPr>
      <w:ins w:id="18" w:author="Zhangty" w:date="2020-11-21T10:14:00Z">
        <w:r>
          <w:rPr>
            <w:rFonts w:hint="eastAsia"/>
          </w:rPr>
          <w:t>细胞病变效应：大多数动物病毒感染细胞引起的显微表现的改变，如细胞</w:t>
        </w:r>
      </w:ins>
      <w:ins w:id="19" w:author="Zhangty" w:date="2020-11-21T10:15:00Z">
        <w:r>
          <w:rPr>
            <w:rFonts w:hint="eastAsia"/>
          </w:rPr>
          <w:t>聚集成团、肿大、圆缩、形成多核细胞、出现包涵</w:t>
        </w:r>
        <w:proofErr w:type="gramStart"/>
        <w:r>
          <w:rPr>
            <w:rFonts w:hint="eastAsia"/>
          </w:rPr>
          <w:t>体甚至</w:t>
        </w:r>
        <w:proofErr w:type="gramEnd"/>
        <w:r>
          <w:rPr>
            <w:rFonts w:hint="eastAsia"/>
          </w:rPr>
          <w:t>裂解等。</w:t>
        </w:r>
      </w:ins>
    </w:p>
    <w:p w14:paraId="02D5E09B" w14:textId="77777777" w:rsidR="00E534C9" w:rsidRDefault="006B1B83">
      <w:pPr>
        <w:numPr>
          <w:ilvl w:val="0"/>
          <w:numId w:val="7"/>
        </w:numPr>
      </w:pPr>
      <w:proofErr w:type="gramStart"/>
      <w:r>
        <w:rPr>
          <w:rFonts w:hint="eastAsia"/>
        </w:rPr>
        <w:t>噬菌斑</w:t>
      </w:r>
      <w:proofErr w:type="gramEnd"/>
      <w:r>
        <w:rPr>
          <w:rFonts w:hint="eastAsia"/>
        </w:rPr>
        <w:t>：</w:t>
      </w:r>
      <w:proofErr w:type="gramStart"/>
      <w:r>
        <w:rPr>
          <w:rFonts w:hint="eastAsia"/>
        </w:rPr>
        <w:t>噬菌斑</w:t>
      </w:r>
      <w:proofErr w:type="gramEnd"/>
      <w:r>
        <w:rPr>
          <w:rFonts w:hint="eastAsia"/>
        </w:rPr>
        <w:t>是指在宿主细菌的菌苔上，噬菌体使菌体裂解而形成的空斑。可用于噬菌体计数和鉴定</w:t>
      </w:r>
    </w:p>
    <w:p w14:paraId="621648FD" w14:textId="77777777" w:rsidR="00E534C9" w:rsidRDefault="006B1B83">
      <w:pPr>
        <w:numPr>
          <w:ilvl w:val="0"/>
          <w:numId w:val="7"/>
        </w:numPr>
      </w:pPr>
      <w:r>
        <w:rPr>
          <w:rFonts w:hint="eastAsia"/>
        </w:rPr>
        <w:t>蚀斑</w:t>
      </w:r>
      <w:r>
        <w:rPr>
          <w:rFonts w:hint="eastAsia"/>
        </w:rPr>
        <w:t>/</w:t>
      </w:r>
      <w:r>
        <w:rPr>
          <w:rFonts w:hint="eastAsia"/>
        </w:rPr>
        <w:t>空斑：若标本经过适当稀释进行接种并辅以染色处理，病毒可在培养的细胞单层上形成肉眼可见的局部病损区域，即蚀斑（</w:t>
      </w:r>
      <w:r>
        <w:rPr>
          <w:rFonts w:hint="eastAsia"/>
        </w:rPr>
        <w:t>plaque</w:t>
      </w:r>
      <w:r>
        <w:rPr>
          <w:rFonts w:hint="eastAsia"/>
        </w:rPr>
        <w:t>）</w:t>
      </w:r>
      <w:proofErr w:type="gramStart"/>
      <w:r>
        <w:rPr>
          <w:rFonts w:hint="eastAsia"/>
        </w:rPr>
        <w:t>或称空斑</w:t>
      </w:r>
      <w:proofErr w:type="gramEnd"/>
      <w:r>
        <w:rPr>
          <w:rFonts w:hint="eastAsia"/>
        </w:rPr>
        <w:t>。</w:t>
      </w:r>
    </w:p>
    <w:p w14:paraId="0BFAF1F9" w14:textId="4FD525A7" w:rsidR="00E534C9" w:rsidRDefault="006B1B83">
      <w:pPr>
        <w:numPr>
          <w:ilvl w:val="0"/>
          <w:numId w:val="7"/>
        </w:numPr>
      </w:pPr>
      <w:r>
        <w:rPr>
          <w:rFonts w:hint="eastAsia"/>
        </w:rPr>
        <w:t>包涵体：感染病毒的宿主细胞内，出现在光学显微镜下可见的大小、形态、数量不等的小体，称为包涵体。在宿主细胞内形成包涵体</w:t>
      </w:r>
      <w:r>
        <w:rPr>
          <w:rFonts w:hint="eastAsia"/>
        </w:rPr>
        <w:t>,</w:t>
      </w:r>
      <w:r>
        <w:rPr>
          <w:rFonts w:hint="eastAsia"/>
        </w:rPr>
        <w:t>是病毒的特征，不同的病毒其形成的包涵体具有不同的形态、结构、和特性，可用于分类鉴定和临床诊断。</w:t>
      </w:r>
      <w:ins w:id="20" w:author="Zhangty" w:date="2020-11-21T10:19:00Z">
        <w:r w:rsidR="00D50BF2">
          <w:rPr>
            <w:rFonts w:hint="eastAsia"/>
          </w:rPr>
          <w:t>形成部位可为</w:t>
        </w:r>
        <w:r w:rsidR="00990D78">
          <w:rPr>
            <w:rFonts w:hint="eastAsia"/>
          </w:rPr>
          <w:t>细胞核</w:t>
        </w:r>
      </w:ins>
      <w:ins w:id="21" w:author="Zhangty" w:date="2020-11-21T10:20:00Z">
        <w:r w:rsidR="00990D78">
          <w:rPr>
            <w:rFonts w:hint="eastAsia"/>
          </w:rPr>
          <w:t>、细胞质或两位置中同时存在。</w:t>
        </w:r>
      </w:ins>
    </w:p>
    <w:p w14:paraId="3521A2B1" w14:textId="77777777" w:rsidR="00E534C9" w:rsidRDefault="006B1B83">
      <w:pPr>
        <w:ind w:left="525"/>
      </w:pPr>
      <w:r>
        <w:rPr>
          <w:rFonts w:hint="eastAsia"/>
        </w:rPr>
        <w:t xml:space="preserve">  </w:t>
      </w:r>
      <w:r>
        <w:rPr>
          <w:rFonts w:hint="eastAsia"/>
        </w:rPr>
        <w:t>本质——大多数是病毒粒子组成的，少数是细胞对病毒的反应。</w:t>
      </w:r>
    </w:p>
    <w:p w14:paraId="666B33D8" w14:textId="77777777" w:rsidR="00E534C9" w:rsidRDefault="006B1B83">
      <w:pPr>
        <w:numPr>
          <w:ilvl w:val="0"/>
          <w:numId w:val="7"/>
        </w:numPr>
      </w:pPr>
      <w:r>
        <w:rPr>
          <w:rFonts w:hint="eastAsia"/>
        </w:rPr>
        <w:t>枯斑：植物病毒接种敏感植物叶片产生坏死斑。</w:t>
      </w:r>
    </w:p>
    <w:p w14:paraId="39B0D39D" w14:textId="77777777" w:rsidR="00E534C9" w:rsidRDefault="006B1B83">
      <w:pPr>
        <w:ind w:left="315"/>
      </w:pPr>
      <w:r>
        <w:rPr>
          <w:rFonts w:hint="eastAsia"/>
        </w:rPr>
        <w:t>纯化</w:t>
      </w:r>
    </w:p>
    <w:p w14:paraId="4FB30853" w14:textId="77777777" w:rsidR="00E534C9" w:rsidRDefault="006B1B83">
      <w:pPr>
        <w:numPr>
          <w:ilvl w:val="0"/>
          <w:numId w:val="8"/>
        </w:numPr>
      </w:pPr>
      <w:r>
        <w:rPr>
          <w:rFonts w:hint="eastAsia"/>
        </w:rPr>
        <w:t>纯化标准：纯化的病毒制备物应保持其感染性</w:t>
      </w:r>
    </w:p>
    <w:p w14:paraId="22532D46" w14:textId="77777777" w:rsidR="00E534C9" w:rsidRDefault="006B1B83">
      <w:pPr>
        <w:ind w:left="525"/>
      </w:pPr>
      <w:r>
        <w:rPr>
          <w:rFonts w:hint="eastAsia"/>
        </w:rPr>
        <w:t xml:space="preserve">             </w:t>
      </w:r>
      <w:r>
        <w:rPr>
          <w:rFonts w:hint="eastAsia"/>
        </w:rPr>
        <w:t>纯化的病毒制备物的理化性质应具有均</w:t>
      </w:r>
      <w:proofErr w:type="gramStart"/>
      <w:r>
        <w:rPr>
          <w:rFonts w:hint="eastAsia"/>
        </w:rPr>
        <w:t>一</w:t>
      </w:r>
      <w:proofErr w:type="gramEnd"/>
      <w:r>
        <w:rPr>
          <w:rFonts w:hint="eastAsia"/>
        </w:rPr>
        <w:t>性</w:t>
      </w:r>
    </w:p>
    <w:p w14:paraId="6BFC9717" w14:textId="77777777" w:rsidR="00E534C9" w:rsidRDefault="006B1B83">
      <w:pPr>
        <w:numPr>
          <w:ilvl w:val="0"/>
          <w:numId w:val="8"/>
        </w:numPr>
      </w:pPr>
      <w:r>
        <w:rPr>
          <w:rFonts w:hint="eastAsia"/>
        </w:rPr>
        <w:t>纯化方法：蛋白质纯化、离心</w:t>
      </w:r>
    </w:p>
    <w:p w14:paraId="543D4431" w14:textId="77777777" w:rsidR="00E534C9" w:rsidRDefault="006B1B83">
      <w:pPr>
        <w:numPr>
          <w:ilvl w:val="0"/>
          <w:numId w:val="6"/>
        </w:numPr>
        <w:outlineLvl w:val="2"/>
      </w:pPr>
      <w:r>
        <w:rPr>
          <w:rFonts w:hint="eastAsia"/>
        </w:rPr>
        <w:t>测定</w:t>
      </w:r>
    </w:p>
    <w:p w14:paraId="4D6DE8F0" w14:textId="77777777" w:rsidR="00E534C9" w:rsidRDefault="006B1B83">
      <w:pPr>
        <w:ind w:left="315"/>
      </w:pPr>
      <w:r>
        <w:rPr>
          <w:rFonts w:hint="eastAsia"/>
        </w:rPr>
        <w:t>感染性测定：因感染引起宿主或细胞培养某一特异性病理反应的病毒数量。</w:t>
      </w:r>
    </w:p>
    <w:p w14:paraId="0C8E1090" w14:textId="77777777" w:rsidR="00E534C9" w:rsidRDefault="006B1B83">
      <w:pPr>
        <w:ind w:left="315"/>
      </w:pPr>
      <w:r>
        <w:t>病毒的感染单位</w:t>
      </w:r>
      <w:r>
        <w:rPr>
          <w:rFonts w:hint="eastAsia"/>
        </w:rPr>
        <w:t>:</w:t>
      </w:r>
      <w:r>
        <w:t>能够引起宿主或宿主细胞一定特异性反应的病毒最小剂量</w:t>
      </w:r>
      <w:r>
        <w:t>(IU)</w:t>
      </w:r>
      <w:r>
        <w:t>。</w:t>
      </w:r>
    </w:p>
    <w:p w14:paraId="411E21D4" w14:textId="77777777" w:rsidR="00E534C9" w:rsidRDefault="006B1B83">
      <w:pPr>
        <w:ind w:left="315"/>
      </w:pPr>
      <w:r>
        <w:t>病毒的效价</w:t>
      </w:r>
      <w:r>
        <w:rPr>
          <w:rFonts w:hint="eastAsia"/>
        </w:rPr>
        <w:t>:</w:t>
      </w:r>
      <w:r>
        <w:t>待测样品中所含病毒的数量，通常以单位体积</w:t>
      </w:r>
      <w:r>
        <w:t>(ml)</w:t>
      </w:r>
      <w:r>
        <w:t>病毒悬浊液的感染单位数目来表示（</w:t>
      </w:r>
      <w:r>
        <w:t>IU/ml</w:t>
      </w:r>
      <w:r>
        <w:t>）</w:t>
      </w:r>
    </w:p>
    <w:p w14:paraId="4076CFBD" w14:textId="77777777" w:rsidR="00990D78" w:rsidRDefault="006B1B83">
      <w:pPr>
        <w:ind w:left="315"/>
        <w:rPr>
          <w:ins w:id="22" w:author="Zhangty" w:date="2020-11-21T10:21:00Z"/>
        </w:rPr>
      </w:pPr>
      <w:r>
        <w:rPr>
          <w:rFonts w:hint="eastAsia"/>
        </w:rPr>
        <w:t>方法：</w:t>
      </w:r>
    </w:p>
    <w:p w14:paraId="5A8A853D" w14:textId="48C64849" w:rsidR="00990D78" w:rsidRDefault="006B1B83">
      <w:pPr>
        <w:ind w:left="315"/>
        <w:rPr>
          <w:ins w:id="23" w:author="Zhangty" w:date="2020-11-21T10:21:00Z"/>
        </w:rPr>
      </w:pPr>
      <w:r>
        <w:rPr>
          <w:rFonts w:hint="eastAsia"/>
        </w:rPr>
        <w:t>噬斑法</w:t>
      </w:r>
      <w:ins w:id="24" w:author="Zhangty" w:date="2020-11-21T10:21:00Z">
        <w:r w:rsidR="00990D78">
          <w:rPr>
            <w:rFonts w:hint="eastAsia"/>
          </w:rPr>
          <w:t>：</w:t>
        </w:r>
      </w:ins>
      <w:ins w:id="25" w:author="Zhangty" w:date="2020-11-21T10:24:00Z">
        <w:r w:rsidR="00990D78">
          <w:rPr>
            <w:rFonts w:hint="eastAsia"/>
          </w:rPr>
          <w:t>用每毫升的蚀斑形成单位表示病毒悬液的感染性病毒量</w:t>
        </w:r>
      </w:ins>
    </w:p>
    <w:p w14:paraId="3C04A0BA" w14:textId="621B36E2" w:rsidR="00E534C9" w:rsidRDefault="006B1B83">
      <w:pPr>
        <w:ind w:left="315"/>
      </w:pPr>
      <w:del w:id="26" w:author="Zhangty" w:date="2020-11-21T10:21:00Z">
        <w:r w:rsidDel="00990D78">
          <w:rPr>
            <w:rFonts w:hint="eastAsia"/>
          </w:rPr>
          <w:delText>，</w:delText>
        </w:r>
      </w:del>
      <w:del w:id="27" w:author="Zhangty" w:date="2020-11-21T10:23:00Z">
        <w:r w:rsidDel="00990D78">
          <w:rPr>
            <w:rFonts w:hint="eastAsia"/>
          </w:rPr>
          <w:delText>终</w:delText>
        </w:r>
      </w:del>
      <w:ins w:id="28" w:author="Zhangty" w:date="2020-11-21T10:23:00Z">
        <w:r w:rsidR="00990D78">
          <w:rPr>
            <w:rFonts w:hint="eastAsia"/>
          </w:rPr>
          <w:t>中</w:t>
        </w:r>
      </w:ins>
      <w:r>
        <w:rPr>
          <w:rFonts w:hint="eastAsia"/>
        </w:rPr>
        <w:t>点法</w:t>
      </w:r>
      <w:ins w:id="29" w:author="Zhangty" w:date="2020-11-21T10:25:00Z">
        <w:r w:rsidR="00990D78">
          <w:rPr>
            <w:rFonts w:hint="eastAsia"/>
          </w:rPr>
          <w:t>（</w:t>
        </w:r>
        <w:r w:rsidR="00990D78">
          <w:rPr>
            <w:rFonts w:hint="eastAsia"/>
          </w:rPr>
          <w:t>I</w:t>
        </w:r>
        <w:r w:rsidR="00990D78">
          <w:t>D</w:t>
        </w:r>
        <w:r w:rsidR="00990D78">
          <w:rPr>
            <w:vertAlign w:val="subscript"/>
          </w:rPr>
          <w:t>50</w:t>
        </w:r>
        <w:r w:rsidR="00990D78">
          <w:t>/TCID</w:t>
        </w:r>
        <w:r w:rsidR="00990D78">
          <w:rPr>
            <w:vertAlign w:val="subscript"/>
          </w:rPr>
          <w:t>50</w:t>
        </w:r>
        <w:r w:rsidR="00990D78">
          <w:rPr>
            <w:rFonts w:hint="eastAsia"/>
          </w:rPr>
          <w:t>）</w:t>
        </w:r>
      </w:ins>
      <w:ins w:id="30" w:author="Zhangty" w:date="2020-11-21T10:24:00Z">
        <w:r w:rsidR="00990D78">
          <w:rPr>
            <w:rFonts w:hint="eastAsia"/>
          </w:rPr>
          <w:t>：</w:t>
        </w:r>
      </w:ins>
      <w:ins w:id="31" w:author="Zhangty" w:date="2020-11-21T10:25:00Z">
        <w:r w:rsidR="00990D78">
          <w:rPr>
            <w:rFonts w:hint="eastAsia"/>
          </w:rPr>
          <w:t>病毒感染宿主后引起</w:t>
        </w:r>
        <w:r w:rsidR="00990D78">
          <w:rPr>
            <w:rFonts w:hint="eastAsia"/>
          </w:rPr>
          <w:t>5</w:t>
        </w:r>
        <w:r w:rsidR="00990D78">
          <w:t>0</w:t>
        </w:r>
        <w:r w:rsidR="00990D78">
          <w:rPr>
            <w:rFonts w:hint="eastAsia"/>
          </w:rPr>
          <w:t>%</w:t>
        </w:r>
        <w:r w:rsidR="00990D78">
          <w:rPr>
            <w:rFonts w:hint="eastAsia"/>
          </w:rPr>
          <w:t>发生死亡或病变的最小量。</w:t>
        </w:r>
      </w:ins>
    </w:p>
    <w:p w14:paraId="1896C9D4" w14:textId="77777777" w:rsidR="00E534C9" w:rsidRDefault="006B1B83">
      <w:pPr>
        <w:numPr>
          <w:ilvl w:val="0"/>
          <w:numId w:val="6"/>
        </w:numPr>
        <w:outlineLvl w:val="2"/>
      </w:pPr>
      <w:r>
        <w:rPr>
          <w:rFonts w:hint="eastAsia"/>
        </w:rPr>
        <w:t>鉴定（了解）</w:t>
      </w:r>
    </w:p>
    <w:p w14:paraId="6BC97DB7" w14:textId="77777777" w:rsidR="00E534C9" w:rsidRDefault="006B1B83">
      <w:pPr>
        <w:ind w:left="315"/>
      </w:pPr>
      <w:r>
        <w:rPr>
          <w:rFonts w:hint="eastAsia"/>
        </w:rPr>
        <w:t>a.</w:t>
      </w:r>
      <w:r>
        <w:rPr>
          <w:rFonts w:hint="eastAsia"/>
        </w:rPr>
        <w:t>根据病毒感染的宿主范围及感染表现的鉴定</w:t>
      </w:r>
    </w:p>
    <w:p w14:paraId="2BE8BC0F" w14:textId="77777777" w:rsidR="00E534C9" w:rsidRDefault="006B1B83">
      <w:pPr>
        <w:ind w:firstLineChars="300" w:firstLine="630"/>
      </w:pPr>
      <w:r>
        <w:rPr>
          <w:rFonts w:hint="eastAsia"/>
        </w:rPr>
        <w:t>b.</w:t>
      </w:r>
      <w:r>
        <w:rPr>
          <w:rFonts w:hint="eastAsia"/>
        </w:rPr>
        <w:t>病毒的理化性质鉴定</w:t>
      </w:r>
    </w:p>
    <w:p w14:paraId="1A83588E" w14:textId="77777777" w:rsidR="00E534C9" w:rsidRDefault="006B1B83">
      <w:pPr>
        <w:ind w:firstLineChars="300" w:firstLine="630"/>
      </w:pPr>
      <w:r>
        <w:rPr>
          <w:rFonts w:hint="eastAsia"/>
        </w:rPr>
        <w:t>c.</w:t>
      </w:r>
      <w:r>
        <w:rPr>
          <w:rFonts w:hint="eastAsia"/>
        </w:rPr>
        <w:t>血细胞凝集性质鉴定</w:t>
      </w:r>
    </w:p>
    <w:p w14:paraId="3BE8EF8A" w14:textId="77777777" w:rsidR="00E534C9" w:rsidRDefault="006B1B83">
      <w:pPr>
        <w:ind w:firstLineChars="300" w:firstLine="630"/>
      </w:pPr>
      <w:r>
        <w:rPr>
          <w:rFonts w:hint="eastAsia"/>
        </w:rPr>
        <w:t>d.</w:t>
      </w:r>
      <w:r>
        <w:rPr>
          <w:rFonts w:hint="eastAsia"/>
        </w:rPr>
        <w:t>病毒的血清学鉴定</w:t>
      </w:r>
    </w:p>
    <w:p w14:paraId="723A648F" w14:textId="77777777" w:rsidR="00E534C9" w:rsidRDefault="006B1B83">
      <w:pPr>
        <w:ind w:firstLineChars="300" w:firstLine="630"/>
      </w:pPr>
      <w:r>
        <w:rPr>
          <w:rFonts w:hint="eastAsia"/>
        </w:rPr>
        <w:t>e.</w:t>
      </w:r>
      <w:r>
        <w:rPr>
          <w:rFonts w:hint="eastAsia"/>
        </w:rPr>
        <w:t>病毒鉴定的分子生物学方法</w:t>
      </w:r>
    </w:p>
    <w:p w14:paraId="4530C393" w14:textId="77777777" w:rsidR="00E534C9" w:rsidRDefault="00E534C9">
      <w:pPr>
        <w:ind w:left="315"/>
      </w:pPr>
    </w:p>
    <w:p w14:paraId="7ACBC187" w14:textId="77777777" w:rsidR="00E534C9" w:rsidRDefault="006B1B83">
      <w:pPr>
        <w:numPr>
          <w:ilvl w:val="0"/>
          <w:numId w:val="5"/>
        </w:numPr>
        <w:outlineLvl w:val="1"/>
      </w:pPr>
      <w:r>
        <w:rPr>
          <w:rFonts w:hint="eastAsia"/>
        </w:rPr>
        <w:t>毒粒</w:t>
      </w:r>
    </w:p>
    <w:p w14:paraId="75CC6428" w14:textId="5E6E7A93" w:rsidR="00E534C9" w:rsidRDefault="006B1B83">
      <w:r>
        <w:rPr>
          <w:rFonts w:hint="eastAsia"/>
        </w:rPr>
        <w:t xml:space="preserve">     </w:t>
      </w:r>
      <w:r>
        <w:rPr>
          <w:rFonts w:hint="eastAsia"/>
        </w:rPr>
        <w:t>毒粒</w:t>
      </w:r>
      <w:ins w:id="32" w:author="Zhangty" w:date="2020-11-21T10:31:00Z">
        <w:r w:rsidR="00FF195D">
          <w:rPr>
            <w:rFonts w:hint="eastAsia"/>
          </w:rPr>
          <w:t>（病毒粒子、病毒颗粒）</w:t>
        </w:r>
      </w:ins>
      <w:r>
        <w:rPr>
          <w:rFonts w:hint="eastAsia"/>
        </w:rPr>
        <w:t>：病毒的细胞外颗粒形式，也是病毒的感染性形式。是保护病毒遗传物质免遭环境坏，并作为将遗传物质从一个宿主细胞传递给另一个宿主细胞的载体。</w:t>
      </w:r>
      <w:ins w:id="33" w:author="Zhangty" w:date="2020-11-21T10:31:00Z">
        <w:r w:rsidR="00FF195D">
          <w:rPr>
            <w:rFonts w:hint="eastAsia"/>
          </w:rPr>
          <w:t>是成熟（结构完整）</w:t>
        </w:r>
      </w:ins>
      <w:ins w:id="34" w:author="Zhangty" w:date="2020-11-21T10:32:00Z">
        <w:r w:rsidR="00FF195D">
          <w:rPr>
            <w:rFonts w:hint="eastAsia"/>
          </w:rPr>
          <w:t>，具有</w:t>
        </w:r>
        <w:proofErr w:type="gramStart"/>
        <w:r w:rsidR="00FF195D">
          <w:rPr>
            <w:rFonts w:hint="eastAsia"/>
          </w:rPr>
          <w:t>侵染</w:t>
        </w:r>
        <w:proofErr w:type="gramEnd"/>
        <w:r w:rsidR="00FF195D">
          <w:rPr>
            <w:rFonts w:hint="eastAsia"/>
          </w:rPr>
          <w:t>力的单个病毒。</w:t>
        </w:r>
      </w:ins>
    </w:p>
    <w:p w14:paraId="3D2B4625" w14:textId="77777777" w:rsidR="00E534C9" w:rsidRDefault="006B1B83">
      <w:del w:id="35" w:author="Zhangty" w:date="2020-11-21T10:31:00Z">
        <w:r w:rsidDel="00FF195D">
          <w:rPr>
            <w:rFonts w:hint="eastAsia"/>
          </w:rPr>
          <w:delText xml:space="preserve">     </w:delText>
        </w:r>
      </w:del>
      <w:r>
        <w:rPr>
          <w:rFonts w:hint="eastAsia"/>
        </w:rPr>
        <w:t>组成：一团能够自主复制的遗传物质</w:t>
      </w:r>
      <w:r>
        <w:rPr>
          <w:rFonts w:hint="eastAsia"/>
        </w:rPr>
        <w:t>+</w:t>
      </w:r>
      <w:r>
        <w:rPr>
          <w:rFonts w:hint="eastAsia"/>
        </w:rPr>
        <w:t>蛋白质外壳（</w:t>
      </w:r>
      <w:r>
        <w:rPr>
          <w:rFonts w:hint="eastAsia"/>
        </w:rPr>
        <w:t>+</w:t>
      </w:r>
      <w:r>
        <w:rPr>
          <w:rFonts w:hint="eastAsia"/>
        </w:rPr>
        <w:t>包膜）</w:t>
      </w:r>
    </w:p>
    <w:p w14:paraId="402EDDC5" w14:textId="77777777" w:rsidR="00E534C9" w:rsidRDefault="006B1B83">
      <w:pPr>
        <w:numPr>
          <w:ilvl w:val="0"/>
          <w:numId w:val="9"/>
        </w:numPr>
        <w:outlineLvl w:val="2"/>
      </w:pPr>
      <w:r>
        <w:rPr>
          <w:rFonts w:hint="eastAsia"/>
        </w:rPr>
        <w:t>形态结构</w:t>
      </w:r>
    </w:p>
    <w:p w14:paraId="60FEB0B9" w14:textId="660A844E" w:rsidR="00E534C9" w:rsidRPr="00FF195D" w:rsidRDefault="006B1B83">
      <w:pPr>
        <w:rPr>
          <w:szCs w:val="21"/>
          <w:rPrChange w:id="36" w:author="Zhangty" w:date="2020-11-21T10:30:00Z">
            <w:rPr>
              <w:sz w:val="16"/>
              <w:szCs w:val="20"/>
            </w:rPr>
          </w:rPrChange>
        </w:rPr>
      </w:pPr>
      <w:r w:rsidRPr="00FF195D">
        <w:rPr>
          <w:noProof/>
          <w:szCs w:val="21"/>
          <w:rPrChange w:id="37" w:author="Zhangty" w:date="2020-11-21T10:30:00Z">
            <w:rPr>
              <w:noProof/>
              <w:sz w:val="16"/>
              <w:szCs w:val="20"/>
            </w:rPr>
          </w:rPrChange>
        </w:rPr>
        <w:drawing>
          <wp:anchor distT="0" distB="0" distL="114300" distR="114300" simplePos="0" relativeHeight="251659264" behindDoc="1" locked="0" layoutInCell="1" allowOverlap="1" wp14:anchorId="0E927D0D" wp14:editId="24D4078F">
            <wp:simplePos x="0" y="0"/>
            <wp:positionH relativeFrom="column">
              <wp:posOffset>-8255</wp:posOffset>
            </wp:positionH>
            <wp:positionV relativeFrom="paragraph">
              <wp:posOffset>126365</wp:posOffset>
            </wp:positionV>
            <wp:extent cx="2732405" cy="2102485"/>
            <wp:effectExtent l="0" t="0" r="10795" b="635"/>
            <wp:wrapTight wrapText="bothSides">
              <wp:wrapPolygon edited="0">
                <wp:start x="0" y="0"/>
                <wp:lineTo x="0" y="21450"/>
                <wp:lineTo x="21444" y="21450"/>
                <wp:lineTo x="21444"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732405" cy="2102485"/>
                    </a:xfrm>
                    <a:prstGeom prst="rect">
                      <a:avLst/>
                    </a:prstGeom>
                    <a:noFill/>
                    <a:ln>
                      <a:noFill/>
                    </a:ln>
                  </pic:spPr>
                </pic:pic>
              </a:graphicData>
            </a:graphic>
          </wp:anchor>
        </w:drawing>
      </w:r>
      <w:r w:rsidRPr="00FF195D">
        <w:rPr>
          <w:rFonts w:hint="eastAsia"/>
          <w:szCs w:val="21"/>
          <w:rPrChange w:id="38" w:author="Zhangty" w:date="2020-11-21T10:30:00Z">
            <w:rPr>
              <w:rFonts w:hint="eastAsia"/>
              <w:sz w:val="16"/>
              <w:szCs w:val="20"/>
            </w:rPr>
          </w:rPrChange>
        </w:rPr>
        <w:t>核心：核酸</w:t>
      </w:r>
      <w:r w:rsidRPr="00FF195D">
        <w:rPr>
          <w:rFonts w:hint="eastAsia"/>
          <w:szCs w:val="21"/>
          <w:rPrChange w:id="39" w:author="Zhangty" w:date="2020-11-21T10:30:00Z">
            <w:rPr>
              <w:rFonts w:hint="eastAsia"/>
              <w:sz w:val="16"/>
              <w:szCs w:val="20"/>
            </w:rPr>
          </w:rPrChange>
        </w:rPr>
        <w:t xml:space="preserve"> </w:t>
      </w:r>
      <w:ins w:id="40" w:author="Zhangty" w:date="2020-11-21T10:29:00Z">
        <w:r w:rsidR="00990D78" w:rsidRPr="00FF195D">
          <w:rPr>
            <w:rFonts w:hint="eastAsia"/>
            <w:szCs w:val="21"/>
            <w:rPrChange w:id="41" w:author="Zhangty" w:date="2020-11-21T10:30:00Z">
              <w:rPr>
                <w:rFonts w:hint="eastAsia"/>
                <w:sz w:val="16"/>
                <w:szCs w:val="20"/>
              </w:rPr>
            </w:rPrChange>
          </w:rPr>
          <w:t>、</w:t>
        </w:r>
      </w:ins>
      <w:r w:rsidR="00FF195D">
        <w:rPr>
          <w:rFonts w:hint="eastAsia"/>
          <w:szCs w:val="21"/>
        </w:rPr>
        <w:t>决</w:t>
      </w:r>
      <w:r w:rsidRPr="00FF195D">
        <w:rPr>
          <w:rFonts w:hint="eastAsia"/>
          <w:szCs w:val="21"/>
          <w:rPrChange w:id="42" w:author="Zhangty" w:date="2020-11-21T10:30:00Z">
            <w:rPr>
              <w:rFonts w:hint="eastAsia"/>
              <w:sz w:val="16"/>
              <w:szCs w:val="20"/>
            </w:rPr>
          </w:rPrChange>
        </w:rPr>
        <w:t>定病毒遗传、变异和复制</w:t>
      </w:r>
    </w:p>
    <w:p w14:paraId="25CE811A" w14:textId="435E06D8" w:rsidR="00E534C9" w:rsidRPr="00FF195D" w:rsidRDefault="006B1B83">
      <w:pPr>
        <w:rPr>
          <w:szCs w:val="21"/>
          <w:rPrChange w:id="43" w:author="Zhangty" w:date="2020-11-21T10:30:00Z">
            <w:rPr>
              <w:sz w:val="16"/>
              <w:szCs w:val="20"/>
            </w:rPr>
          </w:rPrChange>
        </w:rPr>
      </w:pPr>
      <w:r w:rsidRPr="00FF195D">
        <w:rPr>
          <w:rFonts w:hint="eastAsia"/>
          <w:szCs w:val="21"/>
          <w:rPrChange w:id="44" w:author="Zhangty" w:date="2020-11-21T10:30:00Z">
            <w:rPr>
              <w:rFonts w:hint="eastAsia"/>
              <w:sz w:val="16"/>
              <w:szCs w:val="20"/>
            </w:rPr>
          </w:rPrChange>
        </w:rPr>
        <w:lastRenderedPageBreak/>
        <w:t>壳粒</w:t>
      </w:r>
      <w:ins w:id="45" w:author="Zhangty" w:date="2020-11-21T10:28:00Z">
        <w:r w:rsidR="00990D78" w:rsidRPr="00FF195D">
          <w:rPr>
            <w:rFonts w:hint="eastAsia"/>
            <w:szCs w:val="21"/>
            <w:rPrChange w:id="46" w:author="Zhangty" w:date="2020-11-21T10:30:00Z">
              <w:rPr>
                <w:rFonts w:hint="eastAsia"/>
                <w:sz w:val="16"/>
                <w:szCs w:val="20"/>
              </w:rPr>
            </w:rPrChange>
          </w:rPr>
          <w:t>：</w:t>
        </w:r>
      </w:ins>
      <w:del w:id="47" w:author="Zhangty" w:date="2020-11-21T10:28:00Z">
        <w:r w:rsidRPr="00FF195D" w:rsidDel="00990D78">
          <w:rPr>
            <w:rFonts w:hint="eastAsia"/>
            <w:szCs w:val="21"/>
            <w:rPrChange w:id="48" w:author="Zhangty" w:date="2020-11-21T10:30:00Z">
              <w:rPr>
                <w:rFonts w:hint="eastAsia"/>
                <w:sz w:val="16"/>
                <w:szCs w:val="20"/>
              </w:rPr>
            </w:rPrChange>
          </w:rPr>
          <w:delText xml:space="preserve"> </w:delText>
        </w:r>
      </w:del>
      <w:r w:rsidRPr="00FF195D">
        <w:rPr>
          <w:rFonts w:hint="eastAsia"/>
          <w:szCs w:val="21"/>
          <w:rPrChange w:id="49" w:author="Zhangty" w:date="2020-11-21T10:30:00Z">
            <w:rPr>
              <w:rFonts w:hint="eastAsia"/>
              <w:sz w:val="16"/>
              <w:szCs w:val="20"/>
            </w:rPr>
          </w:rPrChange>
        </w:rPr>
        <w:t>衣壳</w:t>
      </w:r>
      <w:ins w:id="50" w:author="Zhangty" w:date="2020-11-21T10:28:00Z">
        <w:r w:rsidR="00990D78" w:rsidRPr="00FF195D">
          <w:rPr>
            <w:rFonts w:hint="eastAsia"/>
            <w:szCs w:val="21"/>
            <w:rPrChange w:id="51" w:author="Zhangty" w:date="2020-11-21T10:30:00Z">
              <w:rPr>
                <w:rFonts w:hint="eastAsia"/>
                <w:sz w:val="16"/>
                <w:szCs w:val="20"/>
              </w:rPr>
            </w:rPrChange>
          </w:rPr>
          <w:t>、</w:t>
        </w:r>
      </w:ins>
      <w:del w:id="52" w:author="Zhangty" w:date="2020-11-21T10:28:00Z">
        <w:r w:rsidRPr="00FF195D" w:rsidDel="00990D78">
          <w:rPr>
            <w:rFonts w:hint="eastAsia"/>
            <w:szCs w:val="21"/>
            <w:rPrChange w:id="53" w:author="Zhangty" w:date="2020-11-21T10:30:00Z">
              <w:rPr>
                <w:rFonts w:hint="eastAsia"/>
                <w:sz w:val="16"/>
                <w:szCs w:val="20"/>
              </w:rPr>
            </w:rPrChange>
          </w:rPr>
          <w:delText xml:space="preserve"> </w:delText>
        </w:r>
      </w:del>
      <w:r w:rsidRPr="00FF195D">
        <w:rPr>
          <w:rFonts w:hint="eastAsia"/>
          <w:szCs w:val="21"/>
          <w:rPrChange w:id="54" w:author="Zhangty" w:date="2020-11-21T10:30:00Z">
            <w:rPr>
              <w:rFonts w:hint="eastAsia"/>
              <w:sz w:val="16"/>
              <w:szCs w:val="20"/>
            </w:rPr>
          </w:rPrChange>
        </w:rPr>
        <w:t>保护、</w:t>
      </w:r>
      <w:proofErr w:type="gramStart"/>
      <w:r w:rsidRPr="00FF195D">
        <w:rPr>
          <w:rFonts w:hint="eastAsia"/>
          <w:szCs w:val="21"/>
          <w:rPrChange w:id="55" w:author="Zhangty" w:date="2020-11-21T10:30:00Z">
            <w:rPr>
              <w:rFonts w:hint="eastAsia"/>
              <w:sz w:val="16"/>
              <w:szCs w:val="20"/>
            </w:rPr>
          </w:rPrChange>
        </w:rPr>
        <w:t>介</w:t>
      </w:r>
      <w:proofErr w:type="gramEnd"/>
      <w:r w:rsidRPr="00FF195D">
        <w:rPr>
          <w:rFonts w:hint="eastAsia"/>
          <w:szCs w:val="21"/>
          <w:rPrChange w:id="56" w:author="Zhangty" w:date="2020-11-21T10:30:00Z">
            <w:rPr>
              <w:rFonts w:hint="eastAsia"/>
              <w:sz w:val="16"/>
              <w:szCs w:val="20"/>
            </w:rPr>
          </w:rPrChange>
        </w:rPr>
        <w:t>导</w:t>
      </w:r>
      <w:ins w:id="57" w:author="Zhangty" w:date="2020-11-21T10:28:00Z">
        <w:r w:rsidR="00990D78" w:rsidRPr="00FF195D">
          <w:rPr>
            <w:rFonts w:hint="eastAsia"/>
            <w:szCs w:val="21"/>
            <w:rPrChange w:id="58" w:author="Zhangty" w:date="2020-11-21T10:30:00Z">
              <w:rPr>
                <w:rFonts w:hint="eastAsia"/>
                <w:sz w:val="16"/>
                <w:szCs w:val="20"/>
              </w:rPr>
            </w:rPrChange>
          </w:rPr>
          <w:t>（传染）</w:t>
        </w:r>
      </w:ins>
      <w:r w:rsidRPr="00FF195D">
        <w:rPr>
          <w:rFonts w:hint="eastAsia"/>
          <w:szCs w:val="21"/>
          <w:rPrChange w:id="59" w:author="Zhangty" w:date="2020-11-21T10:30:00Z">
            <w:rPr>
              <w:rFonts w:hint="eastAsia"/>
              <w:sz w:val="16"/>
              <w:szCs w:val="20"/>
            </w:rPr>
          </w:rPrChange>
        </w:rPr>
        <w:t>、抗原性</w:t>
      </w:r>
    </w:p>
    <w:p w14:paraId="7E3B7864" w14:textId="1557277C" w:rsidR="00E534C9" w:rsidRPr="00FF195D" w:rsidRDefault="006B1B83">
      <w:pPr>
        <w:rPr>
          <w:szCs w:val="21"/>
          <w:rPrChange w:id="60" w:author="Zhangty" w:date="2020-11-21T10:30:00Z">
            <w:rPr>
              <w:sz w:val="16"/>
              <w:szCs w:val="20"/>
            </w:rPr>
          </w:rPrChange>
        </w:rPr>
      </w:pPr>
      <w:r w:rsidRPr="00FF195D">
        <w:rPr>
          <w:rFonts w:hint="eastAsia"/>
          <w:szCs w:val="21"/>
          <w:rPrChange w:id="61" w:author="Zhangty" w:date="2020-11-21T10:30:00Z">
            <w:rPr>
              <w:rFonts w:hint="eastAsia"/>
              <w:sz w:val="16"/>
              <w:szCs w:val="20"/>
            </w:rPr>
          </w:rPrChange>
        </w:rPr>
        <w:t>包膜</w:t>
      </w:r>
      <w:ins w:id="62" w:author="Zhangty" w:date="2020-11-21T10:28:00Z">
        <w:r w:rsidR="00990D78" w:rsidRPr="00FF195D">
          <w:rPr>
            <w:rFonts w:hint="eastAsia"/>
            <w:szCs w:val="21"/>
            <w:rPrChange w:id="63" w:author="Zhangty" w:date="2020-11-21T10:30:00Z">
              <w:rPr>
                <w:rFonts w:hint="eastAsia"/>
                <w:sz w:val="16"/>
                <w:szCs w:val="20"/>
              </w:rPr>
            </w:rPrChange>
          </w:rPr>
          <w:t>：</w:t>
        </w:r>
      </w:ins>
      <w:del w:id="64" w:author="Zhangty" w:date="2020-11-21T10:28:00Z">
        <w:r w:rsidRPr="00FF195D" w:rsidDel="00990D78">
          <w:rPr>
            <w:rFonts w:hint="eastAsia"/>
            <w:szCs w:val="21"/>
            <w:rPrChange w:id="65" w:author="Zhangty" w:date="2020-11-21T10:30:00Z">
              <w:rPr>
                <w:rFonts w:hint="eastAsia"/>
                <w:sz w:val="16"/>
                <w:szCs w:val="20"/>
              </w:rPr>
            </w:rPrChange>
          </w:rPr>
          <w:delText xml:space="preserve"> </w:delText>
        </w:r>
      </w:del>
      <w:r w:rsidRPr="00FF195D">
        <w:rPr>
          <w:rFonts w:hint="eastAsia"/>
          <w:szCs w:val="21"/>
          <w:rPrChange w:id="66" w:author="Zhangty" w:date="2020-11-21T10:30:00Z">
            <w:rPr>
              <w:rFonts w:hint="eastAsia"/>
              <w:sz w:val="16"/>
              <w:szCs w:val="20"/>
            </w:rPr>
          </w:rPrChange>
        </w:rPr>
        <w:t>包膜子粒</w:t>
      </w:r>
      <w:ins w:id="67" w:author="Zhangty" w:date="2020-11-21T10:28:00Z">
        <w:r w:rsidR="00990D78" w:rsidRPr="00FF195D">
          <w:rPr>
            <w:rFonts w:hint="eastAsia"/>
            <w:szCs w:val="21"/>
            <w:rPrChange w:id="68" w:author="Zhangty" w:date="2020-11-21T10:30:00Z">
              <w:rPr>
                <w:rFonts w:hint="eastAsia"/>
                <w:sz w:val="16"/>
                <w:szCs w:val="20"/>
              </w:rPr>
            </w:rPrChange>
          </w:rPr>
          <w:t>、</w:t>
        </w:r>
      </w:ins>
      <w:del w:id="69" w:author="Zhangty" w:date="2020-11-21T10:28:00Z">
        <w:r w:rsidRPr="00FF195D" w:rsidDel="00990D78">
          <w:rPr>
            <w:rFonts w:hint="eastAsia"/>
            <w:szCs w:val="21"/>
            <w:rPrChange w:id="70" w:author="Zhangty" w:date="2020-11-21T10:30:00Z">
              <w:rPr>
                <w:rFonts w:hint="eastAsia"/>
                <w:sz w:val="16"/>
                <w:szCs w:val="20"/>
              </w:rPr>
            </w:rPrChange>
          </w:rPr>
          <w:delText xml:space="preserve"> </w:delText>
        </w:r>
      </w:del>
      <w:r w:rsidRPr="00FF195D">
        <w:rPr>
          <w:rFonts w:hint="eastAsia"/>
          <w:szCs w:val="21"/>
          <w:rPrChange w:id="71" w:author="Zhangty" w:date="2020-11-21T10:30:00Z">
            <w:rPr>
              <w:rFonts w:hint="eastAsia"/>
              <w:sz w:val="16"/>
              <w:szCs w:val="20"/>
            </w:rPr>
          </w:rPrChange>
        </w:rPr>
        <w:t>保护、</w:t>
      </w:r>
      <w:proofErr w:type="gramStart"/>
      <w:r w:rsidRPr="00FF195D">
        <w:rPr>
          <w:rFonts w:hint="eastAsia"/>
          <w:szCs w:val="21"/>
          <w:rPrChange w:id="72" w:author="Zhangty" w:date="2020-11-21T10:30:00Z">
            <w:rPr>
              <w:rFonts w:hint="eastAsia"/>
              <w:sz w:val="16"/>
              <w:szCs w:val="20"/>
            </w:rPr>
          </w:rPrChange>
        </w:rPr>
        <w:t>介</w:t>
      </w:r>
      <w:proofErr w:type="gramEnd"/>
      <w:r w:rsidRPr="00FF195D">
        <w:rPr>
          <w:rFonts w:hint="eastAsia"/>
          <w:szCs w:val="21"/>
          <w:rPrChange w:id="73" w:author="Zhangty" w:date="2020-11-21T10:30:00Z">
            <w:rPr>
              <w:rFonts w:hint="eastAsia"/>
              <w:sz w:val="16"/>
              <w:szCs w:val="20"/>
            </w:rPr>
          </w:rPrChange>
        </w:rPr>
        <w:t>导、抗原性</w:t>
      </w:r>
    </w:p>
    <w:p w14:paraId="4A868C23" w14:textId="77777777" w:rsidR="00E534C9" w:rsidRPr="00FF195D" w:rsidRDefault="006B1B83">
      <w:pPr>
        <w:rPr>
          <w:szCs w:val="21"/>
          <w:rPrChange w:id="74" w:author="Zhangty" w:date="2020-11-21T10:30:00Z">
            <w:rPr>
              <w:sz w:val="16"/>
              <w:szCs w:val="20"/>
            </w:rPr>
          </w:rPrChange>
        </w:rPr>
      </w:pPr>
      <w:r w:rsidRPr="00FF195D">
        <w:rPr>
          <w:rFonts w:hint="eastAsia"/>
          <w:szCs w:val="21"/>
          <w:rPrChange w:id="75" w:author="Zhangty" w:date="2020-11-21T10:30:00Z">
            <w:rPr>
              <w:rFonts w:hint="eastAsia"/>
              <w:sz w:val="16"/>
              <w:szCs w:val="20"/>
            </w:rPr>
          </w:rPrChange>
        </w:rPr>
        <w:t>衣壳（子）粒：构成病毒粒子的最小形态单位。每个衣壳粒是由</w:t>
      </w:r>
      <w:r w:rsidRPr="00FF195D">
        <w:rPr>
          <w:rFonts w:hint="eastAsia"/>
          <w:szCs w:val="21"/>
          <w:rPrChange w:id="76" w:author="Zhangty" w:date="2020-11-21T10:30:00Z">
            <w:rPr>
              <w:rFonts w:hint="eastAsia"/>
              <w:sz w:val="16"/>
              <w:szCs w:val="20"/>
            </w:rPr>
          </w:rPrChange>
        </w:rPr>
        <w:t>1-6</w:t>
      </w:r>
      <w:r w:rsidRPr="00FF195D">
        <w:rPr>
          <w:rFonts w:hint="eastAsia"/>
          <w:szCs w:val="21"/>
          <w:rPrChange w:id="77" w:author="Zhangty" w:date="2020-11-21T10:30:00Z">
            <w:rPr>
              <w:rFonts w:hint="eastAsia"/>
              <w:sz w:val="16"/>
              <w:szCs w:val="20"/>
            </w:rPr>
          </w:rPrChange>
        </w:rPr>
        <w:t>个同种多肽分子折叠缠绕而成的蛋白质亚单位。病毒粒子上不同部分的衣壳粒可同上不同的多肽分子组成。</w:t>
      </w:r>
    </w:p>
    <w:p w14:paraId="26BB05A4" w14:textId="77777777" w:rsidR="00E534C9" w:rsidRPr="00FF195D" w:rsidRDefault="006B1B83">
      <w:pPr>
        <w:rPr>
          <w:szCs w:val="21"/>
          <w:rPrChange w:id="78" w:author="Zhangty" w:date="2020-11-21T10:30:00Z">
            <w:rPr>
              <w:sz w:val="16"/>
              <w:szCs w:val="20"/>
            </w:rPr>
          </w:rPrChange>
        </w:rPr>
      </w:pPr>
      <w:r w:rsidRPr="00FF195D">
        <w:rPr>
          <w:rFonts w:hint="eastAsia"/>
          <w:szCs w:val="21"/>
          <w:rPrChange w:id="79" w:author="Zhangty" w:date="2020-11-21T10:30:00Z">
            <w:rPr>
              <w:rFonts w:hint="eastAsia"/>
              <w:sz w:val="16"/>
              <w:szCs w:val="20"/>
            </w:rPr>
          </w:rPrChange>
        </w:rPr>
        <w:t>衣壳：衣壳又名壳体，由衣壳粒以对称的形式，有规律地排列成杆状、球状、</w:t>
      </w:r>
      <w:proofErr w:type="gramStart"/>
      <w:r w:rsidRPr="00FF195D">
        <w:rPr>
          <w:rFonts w:hint="eastAsia"/>
          <w:szCs w:val="21"/>
          <w:rPrChange w:id="80" w:author="Zhangty" w:date="2020-11-21T10:30:00Z">
            <w:rPr>
              <w:rFonts w:hint="eastAsia"/>
              <w:sz w:val="16"/>
              <w:szCs w:val="20"/>
            </w:rPr>
          </w:rPrChange>
        </w:rPr>
        <w:t>廿面体</w:t>
      </w:r>
      <w:proofErr w:type="gramEnd"/>
      <w:r w:rsidRPr="00FF195D">
        <w:rPr>
          <w:rFonts w:hint="eastAsia"/>
          <w:szCs w:val="21"/>
          <w:rPrChange w:id="81" w:author="Zhangty" w:date="2020-11-21T10:30:00Z">
            <w:rPr>
              <w:rFonts w:hint="eastAsia"/>
              <w:sz w:val="16"/>
              <w:szCs w:val="20"/>
            </w:rPr>
          </w:rPrChange>
        </w:rPr>
        <w:t>或其他形状，构成病毒的外壳。衣壳的中心包含着病毒核酸，即核髓。有人也称衣壳为蛋白外鞘或蛋白质外壳。</w:t>
      </w:r>
    </w:p>
    <w:p w14:paraId="6FD41FC5" w14:textId="77777777" w:rsidR="00E534C9" w:rsidRPr="00FF195D" w:rsidRDefault="006B1B83">
      <w:pPr>
        <w:rPr>
          <w:szCs w:val="21"/>
          <w:rPrChange w:id="82" w:author="Zhangty" w:date="2020-11-21T10:30:00Z">
            <w:rPr>
              <w:sz w:val="16"/>
              <w:szCs w:val="20"/>
            </w:rPr>
          </w:rPrChange>
        </w:rPr>
      </w:pPr>
      <w:proofErr w:type="gramStart"/>
      <w:r w:rsidRPr="00FF195D">
        <w:rPr>
          <w:rFonts w:hint="eastAsia"/>
          <w:szCs w:val="21"/>
          <w:rPrChange w:id="83" w:author="Zhangty" w:date="2020-11-21T10:30:00Z">
            <w:rPr>
              <w:rFonts w:hint="eastAsia"/>
              <w:sz w:val="16"/>
              <w:szCs w:val="20"/>
            </w:rPr>
          </w:rPrChange>
        </w:rPr>
        <w:t>核衣壳</w:t>
      </w:r>
      <w:proofErr w:type="gramEnd"/>
      <w:r w:rsidRPr="00FF195D">
        <w:rPr>
          <w:rFonts w:hint="eastAsia"/>
          <w:szCs w:val="21"/>
          <w:rPrChange w:id="84" w:author="Zhangty" w:date="2020-11-21T10:30:00Z">
            <w:rPr>
              <w:rFonts w:hint="eastAsia"/>
              <w:sz w:val="16"/>
              <w:szCs w:val="20"/>
            </w:rPr>
          </w:rPrChange>
        </w:rPr>
        <w:t>：它是病毒蛋白质衣壳和病毒核酸的合称，又称核壳体。</w:t>
      </w:r>
    </w:p>
    <w:p w14:paraId="37D3B570" w14:textId="77777777" w:rsidR="00E534C9" w:rsidRPr="00FF195D" w:rsidRDefault="006B1B83">
      <w:pPr>
        <w:rPr>
          <w:szCs w:val="21"/>
          <w:rPrChange w:id="85" w:author="Zhangty" w:date="2020-11-21T10:30:00Z">
            <w:rPr>
              <w:sz w:val="16"/>
              <w:szCs w:val="20"/>
            </w:rPr>
          </w:rPrChange>
        </w:rPr>
      </w:pPr>
      <w:r w:rsidRPr="00FF195D">
        <w:rPr>
          <w:rFonts w:hint="eastAsia"/>
          <w:szCs w:val="21"/>
          <w:rPrChange w:id="86" w:author="Zhangty" w:date="2020-11-21T10:30:00Z">
            <w:rPr>
              <w:rFonts w:hint="eastAsia"/>
              <w:sz w:val="16"/>
              <w:szCs w:val="20"/>
            </w:rPr>
          </w:rPrChange>
        </w:rPr>
        <w:t>囊膜：有些病毒</w:t>
      </w:r>
      <w:proofErr w:type="gramStart"/>
      <w:r w:rsidRPr="00FF195D">
        <w:rPr>
          <w:rFonts w:hint="eastAsia"/>
          <w:szCs w:val="21"/>
          <w:rPrChange w:id="87" w:author="Zhangty" w:date="2020-11-21T10:30:00Z">
            <w:rPr>
              <w:rFonts w:hint="eastAsia"/>
              <w:sz w:val="16"/>
              <w:szCs w:val="20"/>
            </w:rPr>
          </w:rPrChange>
        </w:rPr>
        <w:t>除核衣壳外</w:t>
      </w:r>
      <w:proofErr w:type="gramEnd"/>
      <w:r w:rsidRPr="00FF195D">
        <w:rPr>
          <w:rFonts w:hint="eastAsia"/>
          <w:szCs w:val="21"/>
          <w:rPrChange w:id="88" w:author="Zhangty" w:date="2020-11-21T10:30:00Z">
            <w:rPr>
              <w:rFonts w:hint="eastAsia"/>
              <w:sz w:val="16"/>
              <w:szCs w:val="20"/>
            </w:rPr>
          </w:rPrChange>
        </w:rPr>
        <w:t>，在其外层还包裹着一层构造比较复杂的包膜即为囊膜，亦称被膜、外膜或封套。它由脂类和多糖组成。这种结构具有高度的稳定性，可保护病毒核酸不致在细胞外环境中受到破坏。无囊膜病毒</w:t>
      </w:r>
      <w:proofErr w:type="gramStart"/>
      <w:r w:rsidRPr="00FF195D">
        <w:rPr>
          <w:rFonts w:hint="eastAsia"/>
          <w:szCs w:val="21"/>
          <w:rPrChange w:id="89" w:author="Zhangty" w:date="2020-11-21T10:30:00Z">
            <w:rPr>
              <w:rFonts w:hint="eastAsia"/>
              <w:sz w:val="16"/>
              <w:szCs w:val="20"/>
            </w:rPr>
          </w:rPrChange>
        </w:rPr>
        <w:t>的核衣壳</w:t>
      </w:r>
      <w:proofErr w:type="gramEnd"/>
      <w:r w:rsidRPr="00FF195D">
        <w:rPr>
          <w:rFonts w:hint="eastAsia"/>
          <w:szCs w:val="21"/>
          <w:rPrChange w:id="90" w:author="Zhangty" w:date="2020-11-21T10:30:00Z">
            <w:rPr>
              <w:rFonts w:hint="eastAsia"/>
              <w:sz w:val="16"/>
              <w:szCs w:val="20"/>
            </w:rPr>
          </w:rPrChange>
        </w:rPr>
        <w:t>呈裸露状态。</w:t>
      </w:r>
    </w:p>
    <w:p w14:paraId="4FE460AE" w14:textId="72892BD8" w:rsidR="00E534C9" w:rsidRPr="00FF195D" w:rsidRDefault="006B1B83">
      <w:pPr>
        <w:rPr>
          <w:szCs w:val="21"/>
          <w:rPrChange w:id="91" w:author="Zhangty" w:date="2020-11-21T10:30:00Z">
            <w:rPr>
              <w:sz w:val="16"/>
              <w:szCs w:val="20"/>
            </w:rPr>
          </w:rPrChange>
        </w:rPr>
      </w:pPr>
      <w:r w:rsidRPr="00FF195D">
        <w:rPr>
          <w:rFonts w:hint="eastAsia"/>
          <w:szCs w:val="21"/>
          <w:rPrChange w:id="92" w:author="Zhangty" w:date="2020-11-21T10:30:00Z">
            <w:rPr>
              <w:rFonts w:hint="eastAsia"/>
              <w:sz w:val="16"/>
              <w:szCs w:val="20"/>
            </w:rPr>
          </w:rPrChange>
        </w:rPr>
        <w:t>刺突：有些病毒粒子表面，尤其是在有囊膜的病毒粒子表面具有突起物，称刺突，也称囊膜突起。</w:t>
      </w:r>
      <w:ins w:id="93" w:author="Zhangty" w:date="2020-11-21T10:29:00Z">
        <w:r w:rsidR="00990D78" w:rsidRPr="00FF195D">
          <w:rPr>
            <w:rFonts w:hint="eastAsia"/>
            <w:szCs w:val="21"/>
            <w:rPrChange w:id="94" w:author="Zhangty" w:date="2020-11-21T10:30:00Z">
              <w:rPr>
                <w:rFonts w:hint="eastAsia"/>
                <w:sz w:val="16"/>
                <w:szCs w:val="20"/>
              </w:rPr>
            </w:rPrChange>
          </w:rPr>
          <w:t>刺突的抗原性较强。</w:t>
        </w:r>
      </w:ins>
    </w:p>
    <w:p w14:paraId="075DC8A2" w14:textId="35D1172E" w:rsidR="00E534C9" w:rsidRPr="00FF195D" w:rsidRDefault="006B1B83">
      <w:pPr>
        <w:ind w:firstLineChars="100" w:firstLine="210"/>
        <w:rPr>
          <w:szCs w:val="21"/>
        </w:rPr>
      </w:pPr>
      <w:r w:rsidRPr="00FF195D">
        <w:rPr>
          <w:rFonts w:hint="eastAsia"/>
          <w:szCs w:val="21"/>
        </w:rPr>
        <w:t>壳体结构</w:t>
      </w:r>
      <w:ins w:id="95" w:author="Zhangty" w:date="2020-11-21T10:33:00Z">
        <w:r w:rsidR="00FF195D">
          <w:rPr>
            <w:rFonts w:hint="eastAsia"/>
            <w:szCs w:val="21"/>
          </w:rPr>
          <w:t>（三种典型形态）</w:t>
        </w:r>
      </w:ins>
      <w:r w:rsidRPr="00FF195D">
        <w:rPr>
          <w:rFonts w:hint="eastAsia"/>
          <w:szCs w:val="21"/>
        </w:rPr>
        <w:t>：</w:t>
      </w:r>
      <w:ins w:id="96" w:author="Zhangty" w:date="2020-11-21T10:33:00Z">
        <w:r w:rsidR="00FF195D">
          <w:rPr>
            <w:rFonts w:hint="eastAsia"/>
            <w:szCs w:val="21"/>
          </w:rPr>
          <w:t>体现</w:t>
        </w:r>
      </w:ins>
      <w:ins w:id="97" w:author="Zhangty" w:date="2020-11-21T10:34:00Z">
        <w:r w:rsidR="00FF195D">
          <w:rPr>
            <w:rFonts w:hint="eastAsia"/>
            <w:szCs w:val="21"/>
          </w:rPr>
          <w:t>病毒的对称性</w:t>
        </w:r>
      </w:ins>
    </w:p>
    <w:p w14:paraId="33E6A507" w14:textId="06D57534" w:rsidR="00E534C9" w:rsidRDefault="006B1B83">
      <w:pPr>
        <w:numPr>
          <w:ilvl w:val="0"/>
          <w:numId w:val="10"/>
        </w:numPr>
        <w:rPr>
          <w:ins w:id="98" w:author="Zhangty" w:date="2020-11-21T10:35:00Z"/>
          <w:szCs w:val="21"/>
        </w:rPr>
      </w:pPr>
      <w:r w:rsidRPr="00FF195D">
        <w:rPr>
          <w:rFonts w:hint="eastAsia"/>
          <w:szCs w:val="21"/>
        </w:rPr>
        <w:t>螺旋对称壳体：蛋白亚基有规律地沿着中心轴（核酸）呈螺旋排列，进而形成高度有序、对称的稳定结构。长度由核酸分子长度决定</w:t>
      </w:r>
      <w:ins w:id="99" w:author="Zhangty" w:date="2020-11-21T10:35:00Z">
        <w:r w:rsidR="00FF195D">
          <w:rPr>
            <w:rFonts w:hint="eastAsia"/>
            <w:szCs w:val="21"/>
          </w:rPr>
          <w:t>。</w:t>
        </w:r>
      </w:ins>
    </w:p>
    <w:p w14:paraId="45FDEE48" w14:textId="31AB807E" w:rsidR="00FF195D" w:rsidRPr="00FF195D" w:rsidRDefault="00FF195D" w:rsidP="00FF195D">
      <w:pPr>
        <w:tabs>
          <w:tab w:val="left" w:pos="312"/>
        </w:tabs>
        <w:ind w:left="315"/>
        <w:rPr>
          <w:rFonts w:hint="eastAsia"/>
          <w:szCs w:val="21"/>
        </w:rPr>
        <w:pPrChange w:id="100" w:author="Zhangty" w:date="2020-11-21T10:35:00Z">
          <w:pPr>
            <w:numPr>
              <w:numId w:val="10"/>
            </w:numPr>
            <w:tabs>
              <w:tab w:val="left" w:pos="312"/>
            </w:tabs>
            <w:ind w:left="315"/>
          </w:pPr>
        </w:pPrChange>
      </w:pPr>
      <w:ins w:id="101" w:author="Zhangty" w:date="2020-11-21T10:35:00Z">
        <w:r>
          <w:rPr>
            <w:rFonts w:hint="eastAsia"/>
            <w:szCs w:val="21"/>
          </w:rPr>
          <w:t>例：</w:t>
        </w:r>
        <w:r>
          <w:rPr>
            <w:rFonts w:hint="eastAsia"/>
            <w:szCs w:val="21"/>
          </w:rPr>
          <w:t>T</w:t>
        </w:r>
        <w:r>
          <w:rPr>
            <w:szCs w:val="21"/>
          </w:rPr>
          <w:t>MV</w:t>
        </w:r>
        <w:r>
          <w:rPr>
            <w:rFonts w:hint="eastAsia"/>
            <w:szCs w:val="21"/>
          </w:rPr>
          <w:t>外形呈直杆状，</w:t>
        </w:r>
      </w:ins>
      <w:ins w:id="102" w:author="Zhangty" w:date="2020-11-21T10:36:00Z">
        <w:r>
          <w:rPr>
            <w:rFonts w:hint="eastAsia"/>
            <w:szCs w:val="21"/>
          </w:rPr>
          <w:t>中空，由</w:t>
        </w:r>
        <w:r>
          <w:rPr>
            <w:rFonts w:hint="eastAsia"/>
            <w:szCs w:val="21"/>
          </w:rPr>
          <w:t>9</w:t>
        </w:r>
        <w:r>
          <w:rPr>
            <w:szCs w:val="21"/>
          </w:rPr>
          <w:t>5</w:t>
        </w:r>
        <w:r>
          <w:rPr>
            <w:rFonts w:hint="eastAsia"/>
            <w:szCs w:val="21"/>
          </w:rPr>
          <w:t>%</w:t>
        </w:r>
        <w:r>
          <w:rPr>
            <w:rFonts w:hint="eastAsia"/>
            <w:szCs w:val="21"/>
          </w:rPr>
          <w:t>衣壳蛋白和</w:t>
        </w:r>
        <w:r>
          <w:rPr>
            <w:rFonts w:hint="eastAsia"/>
            <w:szCs w:val="21"/>
          </w:rPr>
          <w:t>5%ssRNA</w:t>
        </w:r>
        <w:r>
          <w:rPr>
            <w:rFonts w:hint="eastAsia"/>
            <w:szCs w:val="21"/>
          </w:rPr>
          <w:t>组成</w:t>
        </w:r>
      </w:ins>
      <w:ins w:id="103" w:author="Zhangty" w:date="2020-11-21T10:38:00Z">
        <w:r>
          <w:rPr>
            <w:rFonts w:hint="eastAsia"/>
            <w:szCs w:val="21"/>
          </w:rPr>
          <w:t>。衣壳蛋白亚基以逆时针方向螺旋排列共</w:t>
        </w:r>
        <w:r>
          <w:rPr>
            <w:rFonts w:hint="eastAsia"/>
            <w:szCs w:val="21"/>
          </w:rPr>
          <w:t>1</w:t>
        </w:r>
        <w:r>
          <w:rPr>
            <w:szCs w:val="21"/>
          </w:rPr>
          <w:t>30</w:t>
        </w:r>
        <w:r>
          <w:rPr>
            <w:rFonts w:hint="eastAsia"/>
            <w:szCs w:val="21"/>
          </w:rPr>
          <w:t>圈，</w:t>
        </w:r>
        <w:proofErr w:type="spellStart"/>
        <w:r>
          <w:rPr>
            <w:rFonts w:hint="eastAsia"/>
            <w:szCs w:val="21"/>
          </w:rPr>
          <w:t>ssRNA</w:t>
        </w:r>
        <w:proofErr w:type="spellEnd"/>
        <w:r>
          <w:rPr>
            <w:rFonts w:hint="eastAsia"/>
            <w:szCs w:val="21"/>
          </w:rPr>
          <w:t>由</w:t>
        </w:r>
        <w:r>
          <w:rPr>
            <w:rFonts w:hint="eastAsia"/>
            <w:szCs w:val="21"/>
          </w:rPr>
          <w:t>6</w:t>
        </w:r>
        <w:r>
          <w:rPr>
            <w:szCs w:val="21"/>
          </w:rPr>
          <w:t>390</w:t>
        </w:r>
        <w:r>
          <w:rPr>
            <w:rFonts w:hint="eastAsia"/>
            <w:szCs w:val="21"/>
          </w:rPr>
          <w:t>个核苷酸组成</w:t>
        </w:r>
      </w:ins>
      <w:ins w:id="104" w:author="Zhangty" w:date="2020-11-21T10:39:00Z">
        <w:r>
          <w:rPr>
            <w:rFonts w:hint="eastAsia"/>
            <w:szCs w:val="21"/>
          </w:rPr>
          <w:t>，每</w:t>
        </w:r>
        <w:r>
          <w:rPr>
            <w:szCs w:val="21"/>
          </w:rPr>
          <w:t>3</w:t>
        </w:r>
        <w:r>
          <w:rPr>
            <w:rFonts w:hint="eastAsia"/>
            <w:szCs w:val="21"/>
          </w:rPr>
          <w:t>个核苷酸与</w:t>
        </w:r>
        <w:r>
          <w:rPr>
            <w:rFonts w:hint="eastAsia"/>
            <w:szCs w:val="21"/>
          </w:rPr>
          <w:t>1</w:t>
        </w:r>
        <w:r>
          <w:rPr>
            <w:rFonts w:hint="eastAsia"/>
            <w:szCs w:val="21"/>
          </w:rPr>
          <w:t>个蛋白亚基结合，每圈</w:t>
        </w:r>
        <w:r>
          <w:rPr>
            <w:rFonts w:hint="eastAsia"/>
            <w:szCs w:val="21"/>
          </w:rPr>
          <w:t>4</w:t>
        </w:r>
        <w:r>
          <w:rPr>
            <w:szCs w:val="21"/>
          </w:rPr>
          <w:t>9</w:t>
        </w:r>
        <w:r>
          <w:rPr>
            <w:rFonts w:hint="eastAsia"/>
            <w:szCs w:val="21"/>
          </w:rPr>
          <w:t>个核苷酸。</w:t>
        </w:r>
      </w:ins>
    </w:p>
    <w:p w14:paraId="3255BD88" w14:textId="778AE10A" w:rsidR="00E534C9" w:rsidRPr="00FF195D" w:rsidRDefault="006B1B83">
      <w:pPr>
        <w:numPr>
          <w:ilvl w:val="0"/>
          <w:numId w:val="10"/>
        </w:numPr>
        <w:rPr>
          <w:szCs w:val="21"/>
        </w:rPr>
      </w:pPr>
      <w:r w:rsidRPr="00FF195D">
        <w:rPr>
          <w:szCs w:val="21"/>
        </w:rPr>
        <w:t>二十面体对称壳体：构成对称结构壳体的第二种方式是蛋白质亚基围绕具立方对称的正多面体的角或边排列，进而形成一个封闭的蛋白质的鞘</w:t>
      </w:r>
      <w:r w:rsidRPr="00FF195D">
        <w:rPr>
          <w:rFonts w:hint="eastAsia"/>
          <w:szCs w:val="21"/>
        </w:rPr>
        <w:t>。容积大，可以装下更多病毒颗粒。</w:t>
      </w:r>
      <w:ins w:id="105" w:author="Zhangty" w:date="2020-11-21T10:40:00Z">
        <w:r w:rsidR="00DE62CB">
          <w:rPr>
            <w:rFonts w:hint="eastAsia"/>
            <w:szCs w:val="21"/>
          </w:rPr>
          <w:t>衣壳粒</w:t>
        </w:r>
      </w:ins>
      <w:ins w:id="106" w:author="Zhangty" w:date="2020-11-21T10:41:00Z">
        <w:r w:rsidR="00DE62CB">
          <w:rPr>
            <w:rFonts w:hint="eastAsia"/>
            <w:szCs w:val="21"/>
          </w:rPr>
          <w:t>可分为五邻体和六邻体。例：腺病毒</w:t>
        </w:r>
      </w:ins>
      <w:ins w:id="107" w:author="Zhangty" w:date="2020-11-21T10:42:00Z">
        <w:r w:rsidR="00DE62CB">
          <w:rPr>
            <w:rFonts w:hint="eastAsia"/>
            <w:szCs w:val="21"/>
          </w:rPr>
          <w:t>，其含有</w:t>
        </w:r>
        <w:r w:rsidR="00DE62CB">
          <w:rPr>
            <w:rFonts w:hint="eastAsia"/>
            <w:szCs w:val="21"/>
          </w:rPr>
          <w:t>1</w:t>
        </w:r>
        <w:r w:rsidR="00DE62CB">
          <w:rPr>
            <w:szCs w:val="21"/>
          </w:rPr>
          <w:t>2</w:t>
        </w:r>
        <w:r w:rsidR="00DE62CB">
          <w:rPr>
            <w:rFonts w:hint="eastAsia"/>
            <w:szCs w:val="21"/>
          </w:rPr>
          <w:t>个五邻体，每个五邻体上有一根刺突。</w:t>
        </w:r>
      </w:ins>
    </w:p>
    <w:p w14:paraId="1E54E8E5" w14:textId="25E82BD4" w:rsidR="00E534C9" w:rsidRPr="00FF195D" w:rsidRDefault="006B1B83">
      <w:pPr>
        <w:numPr>
          <w:ilvl w:val="0"/>
          <w:numId w:val="10"/>
        </w:numPr>
        <w:rPr>
          <w:szCs w:val="21"/>
        </w:rPr>
      </w:pPr>
      <w:r w:rsidRPr="00FF195D">
        <w:rPr>
          <w:rFonts w:hint="eastAsia"/>
          <w:szCs w:val="21"/>
        </w:rPr>
        <w:t>复合对称：同时具有</w:t>
      </w:r>
      <w:r w:rsidRPr="00FF195D">
        <w:rPr>
          <w:rFonts w:hint="eastAsia"/>
          <w:szCs w:val="21"/>
        </w:rPr>
        <w:t>ab</w:t>
      </w:r>
      <w:r w:rsidRPr="00FF195D">
        <w:rPr>
          <w:rFonts w:hint="eastAsia"/>
          <w:szCs w:val="21"/>
        </w:rPr>
        <w:t>两种对称结构。</w:t>
      </w:r>
      <w:r w:rsidRPr="00FF195D">
        <w:rPr>
          <w:rFonts w:hint="eastAsia"/>
          <w:szCs w:val="21"/>
        </w:rPr>
        <w:t>ep:</w:t>
      </w:r>
      <w:ins w:id="108" w:author="Zhangty" w:date="2020-11-21T10:43:00Z">
        <w:r w:rsidR="00DE62CB">
          <w:rPr>
            <w:rFonts w:hint="eastAsia"/>
            <w:szCs w:val="21"/>
          </w:rPr>
          <w:t>T4</w:t>
        </w:r>
      </w:ins>
      <w:r w:rsidRPr="00FF195D">
        <w:rPr>
          <w:rFonts w:hint="eastAsia"/>
          <w:szCs w:val="21"/>
        </w:rPr>
        <w:t>噬菌体</w:t>
      </w:r>
    </w:p>
    <w:p w14:paraId="3A774E8B" w14:textId="77777777" w:rsidR="00E534C9" w:rsidRPr="00FF195D" w:rsidRDefault="006B1B83">
      <w:pPr>
        <w:ind w:left="315"/>
        <w:rPr>
          <w:szCs w:val="21"/>
        </w:rPr>
      </w:pPr>
      <w:r w:rsidRPr="00FF195D">
        <w:rPr>
          <w:rFonts w:hint="eastAsia"/>
          <w:szCs w:val="21"/>
        </w:rPr>
        <w:t>包膜结构：包膜是有些</w:t>
      </w:r>
      <w:proofErr w:type="gramStart"/>
      <w:r w:rsidRPr="00FF195D">
        <w:rPr>
          <w:rFonts w:hint="eastAsia"/>
          <w:szCs w:val="21"/>
        </w:rPr>
        <w:t>病毒核衣壳</w:t>
      </w:r>
      <w:proofErr w:type="gramEnd"/>
      <w:r w:rsidRPr="00FF195D">
        <w:rPr>
          <w:rFonts w:hint="eastAsia"/>
          <w:szCs w:val="21"/>
        </w:rPr>
        <w:t>包裹着的一层脂蛋白膜，它是病毒以出芽方式成熟时，由细胞膜衍生而来的。有</w:t>
      </w:r>
      <w:proofErr w:type="gramStart"/>
      <w:r w:rsidRPr="00FF195D">
        <w:rPr>
          <w:rFonts w:hint="eastAsia"/>
          <w:szCs w:val="21"/>
        </w:rPr>
        <w:t>维系毒粒结构</w:t>
      </w:r>
      <w:proofErr w:type="gramEnd"/>
      <w:r w:rsidRPr="00FF195D">
        <w:rPr>
          <w:rFonts w:hint="eastAsia"/>
          <w:szCs w:val="21"/>
        </w:rPr>
        <w:t>，保护病毒核壳的作用。特别是病毒的包膜糖蛋白，具有多种生物学活性，是启动病毒感染所必需的。</w:t>
      </w:r>
    </w:p>
    <w:p w14:paraId="0E0CEA90" w14:textId="56E62CC5" w:rsidR="00E534C9" w:rsidRDefault="006B1B83">
      <w:pPr>
        <w:ind w:left="315"/>
        <w:rPr>
          <w:ins w:id="109" w:author="Zhangty" w:date="2020-11-21T10:48:00Z"/>
          <w:szCs w:val="21"/>
        </w:rPr>
      </w:pPr>
      <w:r w:rsidRPr="00FF195D">
        <w:rPr>
          <w:rFonts w:hint="eastAsia"/>
          <w:szCs w:val="21"/>
        </w:rPr>
        <w:t>可以按包膜和蛋白壳体的结构分出</w:t>
      </w:r>
      <w:r w:rsidRPr="00FF195D">
        <w:rPr>
          <w:szCs w:val="21"/>
          <w:rPrChange w:id="110" w:author="Zhangty" w:date="2020-11-21T10:33:00Z">
            <w:rPr>
              <w:sz w:val="22"/>
              <w:szCs w:val="28"/>
            </w:rPr>
          </w:rPrChange>
        </w:rPr>
        <w:t>裸露的二十面体毒粒</w:t>
      </w:r>
      <w:r w:rsidRPr="00FF195D">
        <w:rPr>
          <w:rFonts w:hint="eastAsia"/>
          <w:szCs w:val="21"/>
          <w:rPrChange w:id="111" w:author="Zhangty" w:date="2020-11-21T10:33:00Z">
            <w:rPr>
              <w:rFonts w:hint="eastAsia"/>
              <w:sz w:val="22"/>
              <w:szCs w:val="28"/>
            </w:rPr>
          </w:rPrChange>
        </w:rPr>
        <w:t>，</w:t>
      </w:r>
      <w:r w:rsidRPr="00FF195D">
        <w:rPr>
          <w:szCs w:val="21"/>
          <w:rPrChange w:id="112" w:author="Zhangty" w:date="2020-11-21T10:33:00Z">
            <w:rPr>
              <w:sz w:val="22"/>
              <w:szCs w:val="28"/>
            </w:rPr>
          </w:rPrChange>
        </w:rPr>
        <w:t>裸露的螺旋毒粒</w:t>
      </w:r>
      <w:r w:rsidRPr="00FF195D">
        <w:rPr>
          <w:rFonts w:hint="eastAsia"/>
          <w:szCs w:val="21"/>
          <w:rPrChange w:id="113" w:author="Zhangty" w:date="2020-11-21T10:33:00Z">
            <w:rPr>
              <w:rFonts w:hint="eastAsia"/>
              <w:sz w:val="22"/>
              <w:szCs w:val="28"/>
            </w:rPr>
          </w:rPrChange>
        </w:rPr>
        <w:t>，</w:t>
      </w:r>
      <w:r w:rsidRPr="00FF195D">
        <w:rPr>
          <w:szCs w:val="21"/>
          <w:rPrChange w:id="114" w:author="Zhangty" w:date="2020-11-21T10:33:00Z">
            <w:rPr>
              <w:sz w:val="22"/>
              <w:szCs w:val="28"/>
            </w:rPr>
          </w:rPrChange>
        </w:rPr>
        <w:t>有包膜的二十面体毒粒</w:t>
      </w:r>
      <w:r w:rsidRPr="00FF195D">
        <w:rPr>
          <w:rFonts w:hint="eastAsia"/>
          <w:szCs w:val="21"/>
          <w:rPrChange w:id="115" w:author="Zhangty" w:date="2020-11-21T10:33:00Z">
            <w:rPr>
              <w:rFonts w:hint="eastAsia"/>
              <w:sz w:val="22"/>
              <w:szCs w:val="28"/>
            </w:rPr>
          </w:rPrChange>
        </w:rPr>
        <w:t>，</w:t>
      </w:r>
      <w:r w:rsidRPr="00FF195D">
        <w:rPr>
          <w:szCs w:val="21"/>
          <w:rPrChange w:id="116" w:author="Zhangty" w:date="2020-11-21T10:33:00Z">
            <w:rPr>
              <w:sz w:val="22"/>
              <w:szCs w:val="28"/>
            </w:rPr>
          </w:rPrChange>
        </w:rPr>
        <w:t>有包膜的</w:t>
      </w:r>
      <w:proofErr w:type="gramStart"/>
      <w:r w:rsidRPr="00FF195D">
        <w:rPr>
          <w:szCs w:val="21"/>
          <w:rPrChange w:id="117" w:author="Zhangty" w:date="2020-11-21T10:33:00Z">
            <w:rPr>
              <w:sz w:val="22"/>
              <w:szCs w:val="28"/>
            </w:rPr>
          </w:rPrChange>
        </w:rPr>
        <w:t>螺旋毒粒</w:t>
      </w:r>
      <w:r w:rsidRPr="00FF195D">
        <w:rPr>
          <w:rFonts w:hint="eastAsia"/>
          <w:szCs w:val="21"/>
          <w:rPrChange w:id="118" w:author="Zhangty" w:date="2020-11-21T10:33:00Z">
            <w:rPr>
              <w:rFonts w:hint="eastAsia"/>
              <w:sz w:val="22"/>
              <w:szCs w:val="28"/>
            </w:rPr>
          </w:rPrChange>
        </w:rPr>
        <w:t>四种</w:t>
      </w:r>
      <w:proofErr w:type="gramEnd"/>
      <w:r w:rsidRPr="00FF195D">
        <w:rPr>
          <w:rFonts w:hint="eastAsia"/>
          <w:szCs w:val="21"/>
          <w:rPrChange w:id="119" w:author="Zhangty" w:date="2020-11-21T10:33:00Z">
            <w:rPr>
              <w:rFonts w:hint="eastAsia"/>
              <w:sz w:val="22"/>
              <w:szCs w:val="28"/>
            </w:rPr>
          </w:rPrChange>
        </w:rPr>
        <w:t>结构。</w:t>
      </w:r>
    </w:p>
    <w:p w14:paraId="575069B7" w14:textId="02F5F494" w:rsidR="00DE62CB" w:rsidRPr="00FF195D" w:rsidRDefault="00DE62CB">
      <w:pPr>
        <w:ind w:left="315"/>
        <w:rPr>
          <w:rFonts w:hint="eastAsia"/>
          <w:szCs w:val="21"/>
          <w:rPrChange w:id="120" w:author="Zhangty" w:date="2020-11-21T10:33:00Z">
            <w:rPr>
              <w:sz w:val="22"/>
              <w:szCs w:val="28"/>
            </w:rPr>
          </w:rPrChange>
        </w:rPr>
      </w:pPr>
      <w:proofErr w:type="gramStart"/>
      <w:ins w:id="121" w:author="Zhangty" w:date="2020-11-21T10:48:00Z">
        <w:r>
          <w:rPr>
            <w:rFonts w:hint="eastAsia"/>
            <w:szCs w:val="21"/>
          </w:rPr>
          <w:t>毒粒大小</w:t>
        </w:r>
        <w:proofErr w:type="gramEnd"/>
        <w:r>
          <w:rPr>
            <w:rFonts w:hint="eastAsia"/>
            <w:szCs w:val="21"/>
          </w:rPr>
          <w:t>：多数直径在</w:t>
        </w:r>
        <w:r>
          <w:rPr>
            <w:rFonts w:hint="eastAsia"/>
            <w:szCs w:val="21"/>
          </w:rPr>
          <w:t>1</w:t>
        </w:r>
        <w:r>
          <w:rPr>
            <w:szCs w:val="21"/>
          </w:rPr>
          <w:t>00</w:t>
        </w:r>
        <w:r>
          <w:rPr>
            <w:rFonts w:hint="eastAsia"/>
            <w:szCs w:val="21"/>
          </w:rPr>
          <w:t>nm</w:t>
        </w:r>
        <w:r>
          <w:rPr>
            <w:rFonts w:hint="eastAsia"/>
            <w:szCs w:val="21"/>
          </w:rPr>
          <w:t>以下，绝大多数能通过</w:t>
        </w:r>
      </w:ins>
      <w:ins w:id="122" w:author="Zhangty" w:date="2020-11-21T10:49:00Z">
        <w:r>
          <w:rPr>
            <w:rFonts w:hint="eastAsia"/>
            <w:szCs w:val="21"/>
          </w:rPr>
          <w:t>细菌滤器。＜</w:t>
        </w:r>
        <w:r>
          <w:rPr>
            <w:rFonts w:hint="eastAsia"/>
            <w:szCs w:val="21"/>
          </w:rPr>
          <w:t>5</w:t>
        </w:r>
        <w:r>
          <w:rPr>
            <w:szCs w:val="21"/>
          </w:rPr>
          <w:t>0</w:t>
        </w:r>
        <w:r>
          <w:rPr>
            <w:rFonts w:hint="eastAsia"/>
            <w:szCs w:val="21"/>
          </w:rPr>
          <w:t>nm</w:t>
        </w:r>
        <w:r>
          <w:rPr>
            <w:rFonts w:hint="eastAsia"/>
            <w:szCs w:val="21"/>
          </w:rPr>
          <w:t>：小型病毒，</w:t>
        </w:r>
        <w:r>
          <w:rPr>
            <w:rFonts w:hint="eastAsia"/>
            <w:szCs w:val="21"/>
          </w:rPr>
          <w:t>5</w:t>
        </w:r>
        <w:r>
          <w:rPr>
            <w:szCs w:val="21"/>
          </w:rPr>
          <w:t>0~100nm</w:t>
        </w:r>
        <w:r>
          <w:rPr>
            <w:rFonts w:hint="eastAsia"/>
            <w:szCs w:val="21"/>
          </w:rPr>
          <w:t>：中等大小病毒，</w:t>
        </w:r>
        <w:r>
          <w:rPr>
            <w:rFonts w:hint="eastAsia"/>
            <w:szCs w:val="21"/>
          </w:rPr>
          <w:t>&gt;</w:t>
        </w:r>
        <w:r>
          <w:rPr>
            <w:szCs w:val="21"/>
          </w:rPr>
          <w:t>150nm</w:t>
        </w:r>
        <w:r>
          <w:rPr>
            <w:rFonts w:hint="eastAsia"/>
            <w:szCs w:val="21"/>
          </w:rPr>
          <w:t>：大型病毒</w:t>
        </w:r>
      </w:ins>
    </w:p>
    <w:p w14:paraId="208F5568" w14:textId="7A53D763" w:rsidR="00E534C9" w:rsidRDefault="006B1B83">
      <w:pPr>
        <w:numPr>
          <w:ilvl w:val="0"/>
          <w:numId w:val="9"/>
        </w:numPr>
        <w:outlineLvl w:val="2"/>
        <w:rPr>
          <w:ins w:id="123" w:author="Zhangty" w:date="2020-11-21T10:50:00Z"/>
          <w:sz w:val="22"/>
          <w:szCs w:val="28"/>
        </w:rPr>
      </w:pPr>
      <w:r>
        <w:rPr>
          <w:rFonts w:hint="eastAsia"/>
          <w:sz w:val="22"/>
          <w:szCs w:val="28"/>
        </w:rPr>
        <w:t>化学组成</w:t>
      </w:r>
    </w:p>
    <w:p w14:paraId="7D7ADA76" w14:textId="293C45BA" w:rsidR="00B561F7" w:rsidRDefault="00B561F7" w:rsidP="00B561F7">
      <w:pPr>
        <w:tabs>
          <w:tab w:val="left" w:pos="312"/>
        </w:tabs>
        <w:outlineLvl w:val="2"/>
        <w:rPr>
          <w:rFonts w:hint="eastAsia"/>
          <w:sz w:val="22"/>
          <w:szCs w:val="28"/>
        </w:rPr>
        <w:pPrChange w:id="124" w:author="Zhangty" w:date="2020-11-21T10:50:00Z">
          <w:pPr>
            <w:numPr>
              <w:numId w:val="9"/>
            </w:numPr>
            <w:tabs>
              <w:tab w:val="left" w:pos="312"/>
            </w:tabs>
            <w:outlineLvl w:val="2"/>
          </w:pPr>
        </w:pPrChange>
      </w:pPr>
      <w:ins w:id="125" w:author="Zhangty" w:date="2020-11-21T10:50:00Z">
        <w:r>
          <w:rPr>
            <w:rFonts w:hint="eastAsia"/>
            <w:sz w:val="22"/>
            <w:szCs w:val="28"/>
          </w:rPr>
          <w:t>基本化学组成是核酸和蛋白质，病毒颗粒在化学上表现为核蛋白。</w:t>
        </w:r>
      </w:ins>
    </w:p>
    <w:p w14:paraId="35CC2803" w14:textId="77777777" w:rsidR="00E534C9" w:rsidRDefault="006B1B83">
      <w:pPr>
        <w:numPr>
          <w:ilvl w:val="0"/>
          <w:numId w:val="11"/>
        </w:numPr>
        <w:rPr>
          <w:sz w:val="22"/>
          <w:szCs w:val="28"/>
        </w:rPr>
      </w:pPr>
      <w:r>
        <w:rPr>
          <w:rFonts w:hint="eastAsia"/>
          <w:sz w:val="22"/>
          <w:szCs w:val="28"/>
        </w:rPr>
        <w:t>核酸</w:t>
      </w:r>
    </w:p>
    <w:p w14:paraId="7427BB86" w14:textId="57E94E5B" w:rsidR="00E534C9" w:rsidRDefault="006B1B83">
      <w:pPr>
        <w:ind w:left="330"/>
        <w:rPr>
          <w:rFonts w:ascii="宋体" w:eastAsia="宋体" w:hAnsi="宋体" w:cs="宋体"/>
          <w:szCs w:val="21"/>
        </w:rPr>
      </w:pPr>
      <w:r>
        <w:rPr>
          <w:rFonts w:hint="eastAsia"/>
          <w:sz w:val="22"/>
          <w:szCs w:val="28"/>
        </w:rPr>
        <w:t xml:space="preserve">  </w:t>
      </w:r>
      <w:r>
        <w:rPr>
          <w:rFonts w:ascii="宋体" w:eastAsia="宋体" w:hAnsi="宋体" w:cs="宋体" w:hint="eastAsia"/>
          <w:szCs w:val="21"/>
        </w:rPr>
        <w:t>一种病毒至含有一种核酸，且核酸类型极为多样化。（ss/ds DNA/RNA）</w:t>
      </w:r>
      <w:ins w:id="126" w:author="Zhangty" w:date="2020-11-21T10:51:00Z">
        <w:r w:rsidR="00B561F7">
          <w:rPr>
            <w:rFonts w:ascii="宋体" w:eastAsia="宋体" w:hAnsi="宋体" w:cs="宋体" w:hint="eastAsia"/>
            <w:szCs w:val="21"/>
          </w:rPr>
          <w:t>植物病毒：绝大多数含DNA，少数RNA；动物病毒：DNA、</w:t>
        </w:r>
      </w:ins>
      <w:ins w:id="127" w:author="Zhangty" w:date="2020-11-21T10:52:00Z">
        <w:r w:rsidR="00B561F7">
          <w:rPr>
            <w:rFonts w:ascii="宋体" w:eastAsia="宋体" w:hAnsi="宋体" w:cs="宋体" w:hint="eastAsia"/>
            <w:szCs w:val="21"/>
          </w:rPr>
          <w:t>RNA各占一部分；细菌病毒：普遍含DNA，极少含RNA。</w:t>
        </w:r>
      </w:ins>
      <w:ins w:id="128" w:author="Zhangty" w:date="2020-11-21T10:54:00Z">
        <w:r w:rsidR="00B561F7">
          <w:rPr>
            <w:rFonts w:ascii="宋体" w:eastAsia="宋体" w:hAnsi="宋体" w:cs="宋体" w:hint="eastAsia"/>
            <w:szCs w:val="21"/>
          </w:rPr>
          <w:t>病毒DNA有线状或环状。</w:t>
        </w:r>
      </w:ins>
    </w:p>
    <w:p w14:paraId="33520BFA" w14:textId="77777777" w:rsidR="00E534C9" w:rsidRDefault="006B1B83">
      <w:pPr>
        <w:ind w:left="330"/>
        <w:rPr>
          <w:rFonts w:ascii="宋体" w:eastAsia="宋体" w:hAnsi="宋体" w:cs="宋体"/>
          <w:szCs w:val="21"/>
        </w:rPr>
      </w:pPr>
      <w:r>
        <w:rPr>
          <w:rFonts w:ascii="宋体" w:eastAsia="宋体" w:hAnsi="宋体" w:cs="宋体" w:hint="eastAsia"/>
          <w:szCs w:val="21"/>
        </w:rPr>
        <w:t xml:space="preserve">  病毒核酸有正链（＋）和负链（—）的区分：</w:t>
      </w:r>
    </w:p>
    <w:p w14:paraId="6DA238E1" w14:textId="77777777" w:rsidR="00E534C9" w:rsidRDefault="006B1B83">
      <w:pPr>
        <w:ind w:left="330" w:firstLineChars="200" w:firstLine="420"/>
        <w:rPr>
          <w:rFonts w:ascii="宋体" w:eastAsia="宋体" w:hAnsi="宋体" w:cs="宋体"/>
          <w:szCs w:val="21"/>
        </w:rPr>
      </w:pPr>
      <w:r>
        <w:rPr>
          <w:rFonts w:ascii="宋体" w:eastAsia="宋体" w:hAnsi="宋体" w:cs="宋体" w:hint="eastAsia"/>
          <w:szCs w:val="21"/>
        </w:rPr>
        <w:t>规定：将碱基序列与mRNA一致的核酸单链定位正链，将碱基序列与mRNA互补的</w:t>
      </w:r>
    </w:p>
    <w:p w14:paraId="036CFF63" w14:textId="77777777" w:rsidR="00E534C9" w:rsidRDefault="006B1B83">
      <w:pPr>
        <w:rPr>
          <w:rFonts w:ascii="宋体" w:eastAsia="宋体" w:hAnsi="宋体" w:cs="宋体"/>
          <w:szCs w:val="21"/>
        </w:rPr>
      </w:pPr>
      <w:r>
        <w:rPr>
          <w:rFonts w:ascii="宋体" w:eastAsia="宋体" w:hAnsi="宋体" w:cs="宋体" w:hint="eastAsia"/>
          <w:szCs w:val="21"/>
        </w:rPr>
        <w:t>核酸单链定位负链。</w:t>
      </w:r>
    </w:p>
    <w:p w14:paraId="078E1EF5" w14:textId="77777777" w:rsidR="00E534C9" w:rsidRDefault="006B1B83">
      <w:pPr>
        <w:ind w:firstLineChars="300" w:firstLine="630"/>
        <w:rPr>
          <w:rFonts w:ascii="宋体" w:eastAsia="宋体" w:hAnsi="宋体" w:cs="宋体"/>
          <w:szCs w:val="21"/>
        </w:rPr>
      </w:pPr>
      <w:r>
        <w:rPr>
          <w:rFonts w:ascii="宋体" w:eastAsia="宋体" w:hAnsi="宋体" w:cs="宋体" w:hint="eastAsia"/>
          <w:szCs w:val="21"/>
        </w:rPr>
        <w:t>特点：存在形式多样，复制方式多样，大小悬殊。</w:t>
      </w:r>
    </w:p>
    <w:p w14:paraId="72465400" w14:textId="6B2D6C3C" w:rsidR="00E534C9" w:rsidRDefault="006B1B83">
      <w:pPr>
        <w:numPr>
          <w:ilvl w:val="0"/>
          <w:numId w:val="11"/>
        </w:numPr>
        <w:rPr>
          <w:ins w:id="129" w:author="Zhangty" w:date="2020-11-21T11:02:00Z"/>
          <w:sz w:val="22"/>
          <w:szCs w:val="28"/>
        </w:rPr>
      </w:pPr>
      <w:r>
        <w:rPr>
          <w:rFonts w:hint="eastAsia"/>
          <w:sz w:val="22"/>
          <w:szCs w:val="28"/>
        </w:rPr>
        <w:t>蛋白质</w:t>
      </w:r>
    </w:p>
    <w:p w14:paraId="489E1C07" w14:textId="42772790" w:rsidR="00B561F7" w:rsidRDefault="00B561F7" w:rsidP="00B561F7">
      <w:pPr>
        <w:tabs>
          <w:tab w:val="left" w:pos="312"/>
        </w:tabs>
        <w:ind w:left="330"/>
        <w:rPr>
          <w:rFonts w:hint="eastAsia"/>
          <w:sz w:val="22"/>
          <w:szCs w:val="28"/>
        </w:rPr>
        <w:pPrChange w:id="130" w:author="Zhangty" w:date="2020-11-21T11:02:00Z">
          <w:pPr>
            <w:numPr>
              <w:numId w:val="11"/>
            </w:numPr>
            <w:tabs>
              <w:tab w:val="left" w:pos="312"/>
            </w:tabs>
            <w:ind w:left="330"/>
          </w:pPr>
        </w:pPrChange>
      </w:pPr>
      <w:ins w:id="131" w:author="Zhangty" w:date="2020-11-21T11:02:00Z">
        <w:r>
          <w:rPr>
            <w:rFonts w:hint="eastAsia"/>
            <w:sz w:val="22"/>
            <w:szCs w:val="28"/>
          </w:rPr>
          <w:t>有的病毒只有一种蛋白质，多数含为数不多的几种。病毒蛋白质主要在</w:t>
        </w:r>
      </w:ins>
      <w:ins w:id="132" w:author="Zhangty" w:date="2020-11-21T11:03:00Z">
        <w:r>
          <w:rPr>
            <w:rFonts w:hint="eastAsia"/>
            <w:sz w:val="22"/>
            <w:szCs w:val="28"/>
          </w:rPr>
          <w:t>构成病毒结构，病毒的</w:t>
        </w:r>
        <w:proofErr w:type="gramStart"/>
        <w:r>
          <w:rPr>
            <w:rFonts w:hint="eastAsia"/>
            <w:sz w:val="22"/>
            <w:szCs w:val="28"/>
          </w:rPr>
          <w:t>侵染</w:t>
        </w:r>
        <w:proofErr w:type="gramEnd"/>
        <w:r>
          <w:rPr>
            <w:rFonts w:hint="eastAsia"/>
            <w:sz w:val="22"/>
            <w:szCs w:val="28"/>
          </w:rPr>
          <w:t>与增殖过程中发挥作用。（结构功能、吸附、破坏宿主细胞壁</w:t>
        </w:r>
        <w:r>
          <w:rPr>
            <w:rFonts w:hint="eastAsia"/>
            <w:sz w:val="22"/>
            <w:szCs w:val="28"/>
          </w:rPr>
          <w:lastRenderedPageBreak/>
          <w:t>与</w:t>
        </w:r>
      </w:ins>
      <w:ins w:id="133" w:author="Zhangty" w:date="2020-11-21T11:04:00Z">
        <w:r>
          <w:rPr>
            <w:rFonts w:hint="eastAsia"/>
            <w:sz w:val="22"/>
            <w:szCs w:val="28"/>
          </w:rPr>
          <w:t>细胞膜、增殖</w:t>
        </w:r>
      </w:ins>
      <w:ins w:id="134" w:author="Zhangty" w:date="2020-11-21T11:03:00Z">
        <w:r>
          <w:rPr>
            <w:rFonts w:hint="eastAsia"/>
            <w:sz w:val="22"/>
            <w:szCs w:val="28"/>
          </w:rPr>
          <w:t>）</w:t>
        </w:r>
      </w:ins>
    </w:p>
    <w:p w14:paraId="0F116A48" w14:textId="77777777" w:rsidR="00E534C9" w:rsidRDefault="006B1B83">
      <w:pPr>
        <w:numPr>
          <w:ilvl w:val="0"/>
          <w:numId w:val="12"/>
        </w:numPr>
        <w:rPr>
          <w:szCs w:val="21"/>
        </w:rPr>
      </w:pPr>
      <w:r w:rsidRPr="00B561F7">
        <w:rPr>
          <w:rFonts w:hint="eastAsia"/>
          <w:b/>
          <w:bCs/>
          <w:szCs w:val="21"/>
          <w:rPrChange w:id="135" w:author="Zhangty" w:date="2020-11-21T11:04:00Z">
            <w:rPr>
              <w:rFonts w:hint="eastAsia"/>
              <w:szCs w:val="21"/>
            </w:rPr>
          </w:rPrChange>
        </w:rPr>
        <w:t>结构蛋白</w:t>
      </w:r>
      <w:r>
        <w:rPr>
          <w:rFonts w:hint="eastAsia"/>
          <w:szCs w:val="21"/>
        </w:rPr>
        <w:t>：构成一个形态成熟的有感染性的病毒颗粒所必需的蛋白质</w:t>
      </w:r>
    </w:p>
    <w:p w14:paraId="2A26FD63" w14:textId="0C390C20" w:rsidR="00E534C9" w:rsidRDefault="006B1B83">
      <w:pPr>
        <w:ind w:left="660"/>
        <w:rPr>
          <w:szCs w:val="21"/>
        </w:rPr>
      </w:pPr>
      <w:r>
        <w:rPr>
          <w:rFonts w:hint="eastAsia"/>
          <w:szCs w:val="21"/>
        </w:rPr>
        <w:t xml:space="preserve">     </w:t>
      </w:r>
      <w:r>
        <w:rPr>
          <w:rFonts w:hint="eastAsia"/>
          <w:szCs w:val="21"/>
        </w:rPr>
        <w:t>壳体蛋白：是构成病毒壳体结构的蛋白质。</w:t>
      </w:r>
    </w:p>
    <w:p w14:paraId="34D37F67" w14:textId="4EA6F069" w:rsidR="00E534C9" w:rsidRPr="00B561F7" w:rsidRDefault="006B1B83" w:rsidP="00B561F7">
      <w:pPr>
        <w:pStyle w:val="a3"/>
        <w:numPr>
          <w:ilvl w:val="0"/>
          <w:numId w:val="18"/>
        </w:numPr>
        <w:ind w:firstLineChars="0"/>
        <w:rPr>
          <w:szCs w:val="21"/>
        </w:rPr>
      </w:pPr>
      <w:r w:rsidRPr="00B561F7">
        <w:rPr>
          <w:rFonts w:hint="eastAsia"/>
          <w:szCs w:val="21"/>
        </w:rPr>
        <w:t>功能：构成病毒的壳体，保护病毒的核酸。无包膜病毒的壳体蛋白参与病毒的吸附、进入，决定病毒的宿主嗜性</w:t>
      </w:r>
      <w:ins w:id="136" w:author="Zhangty" w:date="2020-11-21T11:08:00Z">
        <w:r w:rsidR="00144090">
          <w:rPr>
            <w:rFonts w:hint="eastAsia"/>
            <w:szCs w:val="21"/>
          </w:rPr>
          <w:t>（特异性）</w:t>
        </w:r>
      </w:ins>
      <w:r w:rsidRPr="00B561F7">
        <w:rPr>
          <w:rFonts w:hint="eastAsia"/>
          <w:szCs w:val="21"/>
        </w:rPr>
        <w:t>，同时还是病毒的表面抗原。</w:t>
      </w:r>
    </w:p>
    <w:p w14:paraId="5E2FA57D" w14:textId="1BAE345F" w:rsidR="00B561F7" w:rsidRDefault="006B1B83" w:rsidP="00B561F7">
      <w:pPr>
        <w:ind w:left="660" w:firstLine="430"/>
        <w:rPr>
          <w:ins w:id="137" w:author="Zhangty" w:date="2020-11-21T11:05:00Z"/>
          <w:szCs w:val="21"/>
        </w:rPr>
        <w:pPrChange w:id="138" w:author="Zhangty" w:date="2020-11-21T11:05:00Z">
          <w:pPr>
            <w:ind w:left="660"/>
          </w:pPr>
        </w:pPrChange>
      </w:pPr>
      <w:del w:id="139" w:author="Zhangty" w:date="2020-11-21T11:05:00Z">
        <w:r w:rsidDel="00B561F7">
          <w:rPr>
            <w:rFonts w:hint="eastAsia"/>
            <w:szCs w:val="21"/>
          </w:rPr>
          <w:delText xml:space="preserve"> </w:delText>
        </w:r>
      </w:del>
      <w:r>
        <w:rPr>
          <w:rFonts w:hint="eastAsia"/>
          <w:szCs w:val="21"/>
        </w:rPr>
        <w:t>包膜蛋白：构成病毒包膜结构的病毒蛋白质，包括包膜糖蛋白和基质蛋白两类。</w:t>
      </w:r>
      <w:r>
        <w:rPr>
          <w:rFonts w:hint="eastAsia"/>
          <w:szCs w:val="21"/>
        </w:rPr>
        <w:t xml:space="preserve">       </w:t>
      </w:r>
    </w:p>
    <w:p w14:paraId="56927B7B" w14:textId="77777777" w:rsidR="00B561F7" w:rsidRDefault="006B1B83" w:rsidP="00B561F7">
      <w:pPr>
        <w:pStyle w:val="a3"/>
        <w:numPr>
          <w:ilvl w:val="0"/>
          <w:numId w:val="18"/>
        </w:numPr>
        <w:ind w:firstLineChars="0"/>
        <w:rPr>
          <w:ins w:id="140" w:author="Zhangty" w:date="2020-11-21T11:06:00Z"/>
          <w:szCs w:val="21"/>
        </w:rPr>
      </w:pPr>
      <w:r w:rsidRPr="00B561F7">
        <w:rPr>
          <w:rFonts w:hint="eastAsia"/>
          <w:szCs w:val="21"/>
        </w:rPr>
        <w:t>功能：</w:t>
      </w:r>
      <w:ins w:id="141" w:author="Zhangty" w:date="2020-11-21T11:06:00Z">
        <w:r w:rsidR="00B561F7">
          <w:rPr>
            <w:rFonts w:hint="eastAsia"/>
            <w:szCs w:val="21"/>
          </w:rPr>
          <w:t>（</w:t>
        </w:r>
        <w:r w:rsidR="00B561F7">
          <w:rPr>
            <w:rFonts w:hint="eastAsia"/>
            <w:szCs w:val="21"/>
          </w:rPr>
          <w:t>1</w:t>
        </w:r>
        <w:r w:rsidR="00B561F7">
          <w:rPr>
            <w:rFonts w:hint="eastAsia"/>
            <w:szCs w:val="21"/>
          </w:rPr>
          <w:t>）</w:t>
        </w:r>
      </w:ins>
      <w:r w:rsidRPr="00B561F7">
        <w:rPr>
          <w:rFonts w:hint="eastAsia"/>
          <w:szCs w:val="21"/>
        </w:rPr>
        <w:t>是病毒的主要表面抗原，与细胞受体相互作用启动病毒感染发生，有些还</w:t>
      </w:r>
      <w:proofErr w:type="gramStart"/>
      <w:r w:rsidRPr="00B561F7">
        <w:rPr>
          <w:rFonts w:hint="eastAsia"/>
          <w:szCs w:val="21"/>
        </w:rPr>
        <w:t>介</w:t>
      </w:r>
      <w:proofErr w:type="gramEnd"/>
      <w:r w:rsidRPr="00B561F7">
        <w:rPr>
          <w:rFonts w:hint="eastAsia"/>
          <w:szCs w:val="21"/>
        </w:rPr>
        <w:t>导病毒的进入。</w:t>
      </w:r>
    </w:p>
    <w:p w14:paraId="291984DA" w14:textId="77777777" w:rsidR="00B561F7" w:rsidRDefault="00B561F7" w:rsidP="00B561F7">
      <w:pPr>
        <w:pStyle w:val="a3"/>
        <w:ind w:left="1498" w:firstLineChars="0" w:firstLine="0"/>
        <w:rPr>
          <w:ins w:id="142" w:author="Zhangty" w:date="2020-11-21T11:06:00Z"/>
          <w:szCs w:val="21"/>
        </w:rPr>
      </w:pPr>
      <w:ins w:id="143" w:author="Zhangty" w:date="2020-11-21T11:06:00Z">
        <w:r>
          <w:rPr>
            <w:rFonts w:hint="eastAsia"/>
            <w:szCs w:val="21"/>
          </w:rPr>
          <w:t>（</w:t>
        </w:r>
        <w:r>
          <w:rPr>
            <w:rFonts w:hint="eastAsia"/>
            <w:szCs w:val="21"/>
          </w:rPr>
          <w:t>2</w:t>
        </w:r>
        <w:r>
          <w:rPr>
            <w:rFonts w:hint="eastAsia"/>
            <w:szCs w:val="21"/>
          </w:rPr>
          <w:t>）</w:t>
        </w:r>
      </w:ins>
      <w:r w:rsidR="006B1B83" w:rsidRPr="00B561F7">
        <w:rPr>
          <w:rFonts w:hint="eastAsia"/>
          <w:szCs w:val="21"/>
        </w:rPr>
        <w:t>可能具有凝集脊椎动物红血球细胞、细胞融合以及酶等活性。</w:t>
      </w:r>
    </w:p>
    <w:p w14:paraId="30CB745A" w14:textId="03D453D2" w:rsidR="00E534C9" w:rsidRPr="00B561F7" w:rsidRDefault="00B561F7" w:rsidP="00B561F7">
      <w:pPr>
        <w:pStyle w:val="a3"/>
        <w:ind w:left="1498" w:firstLineChars="0" w:firstLine="0"/>
        <w:rPr>
          <w:szCs w:val="21"/>
        </w:rPr>
        <w:pPrChange w:id="144" w:author="Zhangty" w:date="2020-11-21T11:06:00Z">
          <w:pPr>
            <w:ind w:left="660"/>
          </w:pPr>
        </w:pPrChange>
      </w:pPr>
      <w:ins w:id="145" w:author="Zhangty" w:date="2020-11-21T11:06:00Z">
        <w:r>
          <w:rPr>
            <w:rFonts w:hint="eastAsia"/>
            <w:szCs w:val="21"/>
          </w:rPr>
          <w:t>（</w:t>
        </w:r>
        <w:r>
          <w:rPr>
            <w:rFonts w:hint="eastAsia"/>
            <w:szCs w:val="21"/>
          </w:rPr>
          <w:t>3</w:t>
        </w:r>
        <w:r>
          <w:rPr>
            <w:rFonts w:hint="eastAsia"/>
            <w:szCs w:val="21"/>
          </w:rPr>
          <w:t>）</w:t>
        </w:r>
      </w:ins>
      <w:r w:rsidR="006B1B83" w:rsidRPr="00B561F7">
        <w:rPr>
          <w:rFonts w:hint="eastAsia"/>
          <w:szCs w:val="21"/>
        </w:rPr>
        <w:t>基质蛋白构成膜脂双层</w:t>
      </w:r>
      <w:proofErr w:type="gramStart"/>
      <w:r w:rsidR="006B1B83" w:rsidRPr="00B561F7">
        <w:rPr>
          <w:rFonts w:hint="eastAsia"/>
          <w:szCs w:val="21"/>
        </w:rPr>
        <w:t>与核衣壳</w:t>
      </w:r>
      <w:proofErr w:type="gramEnd"/>
      <w:r w:rsidR="006B1B83" w:rsidRPr="00B561F7">
        <w:rPr>
          <w:rFonts w:hint="eastAsia"/>
          <w:szCs w:val="21"/>
        </w:rPr>
        <w:t>之间</w:t>
      </w:r>
      <w:proofErr w:type="gramStart"/>
      <w:r w:rsidR="006B1B83" w:rsidRPr="00B561F7">
        <w:rPr>
          <w:rFonts w:hint="eastAsia"/>
          <w:szCs w:val="21"/>
        </w:rPr>
        <w:t>的亚膜结构</w:t>
      </w:r>
      <w:proofErr w:type="gramEnd"/>
      <w:r w:rsidR="006B1B83" w:rsidRPr="00B561F7">
        <w:rPr>
          <w:rFonts w:hint="eastAsia"/>
          <w:szCs w:val="21"/>
        </w:rPr>
        <w:t>，支撑包膜、维持病毒。</w:t>
      </w:r>
    </w:p>
    <w:p w14:paraId="083B63AF" w14:textId="43549195" w:rsidR="00E534C9" w:rsidRDefault="006B1B83">
      <w:pPr>
        <w:ind w:left="660"/>
        <w:rPr>
          <w:szCs w:val="21"/>
        </w:rPr>
      </w:pPr>
      <w:r>
        <w:rPr>
          <w:rFonts w:hint="eastAsia"/>
          <w:szCs w:val="21"/>
        </w:rPr>
        <w:t xml:space="preserve">    </w:t>
      </w:r>
      <w:proofErr w:type="gramStart"/>
      <w:r>
        <w:rPr>
          <w:rFonts w:hint="eastAsia"/>
          <w:szCs w:val="21"/>
        </w:rPr>
        <w:t>毒粒酶</w:t>
      </w:r>
      <w:proofErr w:type="gramEnd"/>
      <w:r>
        <w:rPr>
          <w:rFonts w:hint="eastAsia"/>
          <w:szCs w:val="21"/>
        </w:rPr>
        <w:t>：存在于</w:t>
      </w:r>
      <w:proofErr w:type="gramStart"/>
      <w:r>
        <w:rPr>
          <w:rFonts w:hint="eastAsia"/>
          <w:szCs w:val="21"/>
        </w:rPr>
        <w:t>毒粒内</w:t>
      </w:r>
      <w:proofErr w:type="gramEnd"/>
      <w:r>
        <w:rPr>
          <w:rFonts w:hint="eastAsia"/>
          <w:szCs w:val="21"/>
        </w:rPr>
        <w:t>，按功能分为两类，参与病毒进入、释放等过程</w:t>
      </w:r>
      <w:r>
        <w:rPr>
          <w:rFonts w:hint="eastAsia"/>
          <w:szCs w:val="21"/>
        </w:rPr>
        <w:t>/</w:t>
      </w:r>
      <w:r>
        <w:rPr>
          <w:rFonts w:hint="eastAsia"/>
          <w:szCs w:val="21"/>
        </w:rPr>
        <w:t>参与病毒的大分子合成</w:t>
      </w:r>
    </w:p>
    <w:p w14:paraId="696BF2E2" w14:textId="77777777" w:rsidR="00E534C9" w:rsidRDefault="006B1B83">
      <w:pPr>
        <w:numPr>
          <w:ilvl w:val="0"/>
          <w:numId w:val="12"/>
        </w:numPr>
        <w:rPr>
          <w:sz w:val="22"/>
          <w:szCs w:val="28"/>
        </w:rPr>
      </w:pPr>
      <w:r w:rsidRPr="00B561F7">
        <w:rPr>
          <w:rFonts w:hint="eastAsia"/>
          <w:b/>
          <w:bCs/>
          <w:sz w:val="22"/>
          <w:szCs w:val="28"/>
          <w:rPrChange w:id="146" w:author="Zhangty" w:date="2020-11-21T11:04:00Z">
            <w:rPr>
              <w:rFonts w:hint="eastAsia"/>
              <w:sz w:val="22"/>
              <w:szCs w:val="28"/>
            </w:rPr>
          </w:rPrChange>
        </w:rPr>
        <w:t>非结构蛋白</w:t>
      </w:r>
      <w:r>
        <w:rPr>
          <w:rFonts w:hint="eastAsia"/>
          <w:sz w:val="22"/>
          <w:szCs w:val="28"/>
        </w:rPr>
        <w:t>：病毒基因组编码的，在病毒复制过程中产生并具有一定功能，但并不结合</w:t>
      </w:r>
      <w:proofErr w:type="gramStart"/>
      <w:r>
        <w:rPr>
          <w:rFonts w:hint="eastAsia"/>
          <w:sz w:val="22"/>
          <w:szCs w:val="28"/>
        </w:rPr>
        <w:t>于毒粒中</w:t>
      </w:r>
      <w:proofErr w:type="gramEnd"/>
      <w:r>
        <w:rPr>
          <w:rFonts w:hint="eastAsia"/>
          <w:sz w:val="22"/>
          <w:szCs w:val="28"/>
        </w:rPr>
        <w:t>的蛋白质。</w:t>
      </w:r>
    </w:p>
    <w:p w14:paraId="6D51BEC9" w14:textId="77777777" w:rsidR="00E534C9" w:rsidRDefault="006B1B83">
      <w:pPr>
        <w:numPr>
          <w:ilvl w:val="0"/>
          <w:numId w:val="11"/>
        </w:numPr>
        <w:rPr>
          <w:sz w:val="22"/>
          <w:szCs w:val="28"/>
        </w:rPr>
      </w:pPr>
      <w:r>
        <w:rPr>
          <w:rFonts w:hint="eastAsia"/>
          <w:sz w:val="22"/>
          <w:szCs w:val="28"/>
        </w:rPr>
        <w:t>其他成分</w:t>
      </w:r>
    </w:p>
    <w:p w14:paraId="74111A6E" w14:textId="77777777" w:rsidR="00E534C9" w:rsidRDefault="006B1B83">
      <w:pPr>
        <w:ind w:firstLineChars="300" w:firstLine="660"/>
        <w:rPr>
          <w:sz w:val="22"/>
          <w:szCs w:val="28"/>
        </w:rPr>
      </w:pPr>
      <w:r>
        <w:rPr>
          <w:rFonts w:hint="eastAsia"/>
          <w:sz w:val="22"/>
          <w:szCs w:val="28"/>
        </w:rPr>
        <w:t>（</w:t>
      </w:r>
      <w:r>
        <w:rPr>
          <w:rFonts w:hint="eastAsia"/>
          <w:sz w:val="22"/>
          <w:szCs w:val="28"/>
        </w:rPr>
        <w:t>1</w:t>
      </w:r>
      <w:r>
        <w:rPr>
          <w:rFonts w:hint="eastAsia"/>
          <w:sz w:val="22"/>
          <w:szCs w:val="28"/>
        </w:rPr>
        <w:t>）</w:t>
      </w:r>
      <w:r>
        <w:rPr>
          <w:sz w:val="22"/>
          <w:szCs w:val="28"/>
        </w:rPr>
        <w:t>脂类：主要以脂质双分子层的形式存在于病毒的包膜中。</w:t>
      </w:r>
      <w:r>
        <w:rPr>
          <w:rFonts w:hint="eastAsia"/>
          <w:sz w:val="22"/>
          <w:szCs w:val="28"/>
        </w:rPr>
        <w:t xml:space="preserve"> </w:t>
      </w:r>
    </w:p>
    <w:p w14:paraId="4F2FE013" w14:textId="77777777" w:rsidR="00E534C9" w:rsidRDefault="006B1B83">
      <w:pPr>
        <w:ind w:firstLineChars="300" w:firstLine="660"/>
        <w:rPr>
          <w:sz w:val="22"/>
          <w:szCs w:val="28"/>
        </w:rPr>
      </w:pPr>
      <w:r>
        <w:rPr>
          <w:rFonts w:hint="eastAsia"/>
          <w:sz w:val="22"/>
          <w:szCs w:val="28"/>
        </w:rPr>
        <w:t>（</w:t>
      </w:r>
      <w:r>
        <w:rPr>
          <w:rFonts w:hint="eastAsia"/>
          <w:sz w:val="22"/>
          <w:szCs w:val="28"/>
        </w:rPr>
        <w:t>2</w:t>
      </w:r>
      <w:r>
        <w:rPr>
          <w:rFonts w:hint="eastAsia"/>
          <w:sz w:val="22"/>
          <w:szCs w:val="28"/>
        </w:rPr>
        <w:t>）</w:t>
      </w:r>
      <w:r>
        <w:rPr>
          <w:sz w:val="22"/>
          <w:szCs w:val="28"/>
        </w:rPr>
        <w:t>糖类：主要以糖蛋白的形式存在于包膜的表面，决定着病毒的抗原性。</w:t>
      </w:r>
    </w:p>
    <w:p w14:paraId="7AB42B51" w14:textId="77777777" w:rsidR="00E534C9" w:rsidRDefault="006B1B83">
      <w:pPr>
        <w:outlineLvl w:val="1"/>
        <w:rPr>
          <w:sz w:val="22"/>
          <w:szCs w:val="28"/>
        </w:rPr>
      </w:pPr>
      <w:r>
        <w:rPr>
          <w:rFonts w:hint="eastAsia"/>
          <w:sz w:val="22"/>
          <w:szCs w:val="28"/>
        </w:rPr>
        <w:t>四．病毒的复制</w:t>
      </w:r>
    </w:p>
    <w:p w14:paraId="6CEEAA46" w14:textId="77777777" w:rsidR="00E534C9" w:rsidRDefault="006B1B83">
      <w:pPr>
        <w:ind w:firstLineChars="200" w:firstLine="440"/>
        <w:rPr>
          <w:sz w:val="22"/>
          <w:szCs w:val="28"/>
        </w:rPr>
      </w:pPr>
      <w:r>
        <w:rPr>
          <w:sz w:val="22"/>
          <w:szCs w:val="28"/>
        </w:rPr>
        <w:t>病毒感染敏感宿主细胞后，病毒核酸进入细胞，通过其复制与表达产生子代病毒基因组和新的蛋白质，然后由这些新合成的病毒组分装配成子代毒粒，并以一定方式释放到细胞外。病毒的这种特殊繁殖方式</w:t>
      </w:r>
      <w:proofErr w:type="gramStart"/>
      <w:r>
        <w:rPr>
          <w:sz w:val="22"/>
          <w:szCs w:val="28"/>
        </w:rPr>
        <w:t>称做</w:t>
      </w:r>
      <w:proofErr w:type="gramEnd"/>
      <w:r>
        <w:rPr>
          <w:sz w:val="22"/>
          <w:szCs w:val="28"/>
        </w:rPr>
        <w:t>复制</w:t>
      </w:r>
      <w:r>
        <w:rPr>
          <w:rFonts w:hint="eastAsia"/>
          <w:sz w:val="22"/>
          <w:szCs w:val="28"/>
        </w:rPr>
        <w:t>。</w:t>
      </w:r>
    </w:p>
    <w:p w14:paraId="1B073658" w14:textId="77777777" w:rsidR="00E534C9" w:rsidRDefault="006B1B83">
      <w:pPr>
        <w:numPr>
          <w:ilvl w:val="0"/>
          <w:numId w:val="13"/>
        </w:numPr>
        <w:outlineLvl w:val="2"/>
      </w:pPr>
      <w:r>
        <w:rPr>
          <w:rFonts w:hint="eastAsia"/>
        </w:rPr>
        <w:t>复制周期</w:t>
      </w:r>
    </w:p>
    <w:p w14:paraId="7EBC8BA2" w14:textId="1A80F2C1" w:rsidR="00E534C9" w:rsidDel="00144090" w:rsidRDefault="006B1B83">
      <w:pPr>
        <w:ind w:left="420"/>
        <w:rPr>
          <w:del w:id="147" w:author="Zhangty" w:date="2020-11-21T11:11:00Z"/>
          <w:kern w:val="10"/>
        </w:rPr>
      </w:pPr>
      <w:r>
        <w:rPr>
          <w:rFonts w:hint="eastAsia"/>
        </w:rPr>
        <w:t xml:space="preserve"> </w:t>
      </w:r>
      <w:r>
        <w:rPr>
          <w:rFonts w:hint="eastAsia"/>
        </w:rPr>
        <w:t>一步生长曲线：</w:t>
      </w:r>
      <w:r>
        <w:rPr>
          <w:rFonts w:ascii="宋体" w:eastAsia="宋体" w:hAnsi="宋体" w:cs="宋体" w:hint="eastAsia"/>
          <w:spacing w:val="-20"/>
          <w:kern w:val="10"/>
          <w:szCs w:val="21"/>
        </w:rPr>
        <w:t xml:space="preserve">成 熟 的 噬 菌 体 粒 子 ， 除 M 13等 少 数 噬 菌 体 外 ， 均 借 宿 主 细 胞 裂 解 而 释 放 。 细 菌 的 裂 解 导 致 一 种 肉 眼 可 见 的 培 养 物 溶 解 。 噬 菌 体 的 这 种 生 长 (繁 </w:t>
      </w:r>
      <w:proofErr w:type="gramStart"/>
      <w:r>
        <w:rPr>
          <w:rFonts w:ascii="宋体" w:eastAsia="宋体" w:hAnsi="宋体" w:cs="宋体" w:hint="eastAsia"/>
          <w:spacing w:val="-20"/>
          <w:kern w:val="10"/>
          <w:szCs w:val="21"/>
        </w:rPr>
        <w:t>殖</w:t>
      </w:r>
      <w:proofErr w:type="gramEnd"/>
      <w:r>
        <w:rPr>
          <w:rFonts w:ascii="宋体" w:eastAsia="宋体" w:hAnsi="宋体" w:cs="宋体" w:hint="eastAsia"/>
          <w:spacing w:val="-20"/>
          <w:kern w:val="10"/>
          <w:szCs w:val="21"/>
        </w:rPr>
        <w:t xml:space="preserve"> )方 式 称 为 一 步 生 长 。</w:t>
      </w:r>
      <w:r>
        <w:rPr>
          <w:rFonts w:hint="eastAsia"/>
          <w:kern w:val="10"/>
        </w:rPr>
        <w:t xml:space="preserve"> </w:t>
      </w:r>
      <w:ins w:id="148" w:author="Zhangty" w:date="2020-11-21T11:10:00Z">
        <w:r w:rsidR="00144090">
          <w:rPr>
            <w:rFonts w:hint="eastAsia"/>
            <w:kern w:val="10"/>
          </w:rPr>
          <w:t>若只观察一个被感染的细胞，增殖过程将为一条垂直于</w:t>
        </w:r>
      </w:ins>
      <w:ins w:id="149" w:author="Zhangty" w:date="2020-11-21T11:11:00Z">
        <w:r w:rsidR="00144090">
          <w:rPr>
            <w:rFonts w:hint="eastAsia"/>
            <w:kern w:val="10"/>
          </w:rPr>
          <w:t>时间轴的直线。</w:t>
        </w:r>
      </w:ins>
    </w:p>
    <w:p w14:paraId="2245B280" w14:textId="1E872FD2" w:rsidR="00E534C9" w:rsidRDefault="00E508C5" w:rsidP="00144090">
      <w:pPr>
        <w:ind w:left="420"/>
        <w:rPr>
          <w:ins w:id="150" w:author="Zhangty" w:date="2020-11-21T11:19:00Z"/>
          <w:kern w:val="10"/>
        </w:rPr>
      </w:pPr>
      <w:ins w:id="151" w:author="Zhangty" w:date="2020-11-21T11:18:00Z">
        <w:r>
          <w:rPr>
            <w:rFonts w:hint="eastAsia"/>
            <w:kern w:val="10"/>
          </w:rPr>
          <w:t>实验设计：</w:t>
        </w:r>
      </w:ins>
      <w:ins w:id="152" w:author="Zhangty" w:date="2020-11-21T11:19:00Z">
        <w:r>
          <w:rPr>
            <w:rFonts w:hint="eastAsia"/>
            <w:kern w:val="10"/>
          </w:rPr>
          <w:t>使</w:t>
        </w:r>
        <w:r>
          <w:rPr>
            <w:rFonts w:hint="eastAsia"/>
            <w:kern w:val="10"/>
          </w:rPr>
          <w:t>1</w:t>
        </w:r>
        <w:r>
          <w:rPr>
            <w:rFonts w:hint="eastAsia"/>
            <w:kern w:val="10"/>
          </w:rPr>
          <w:t>个菌体被</w:t>
        </w:r>
        <w:r>
          <w:rPr>
            <w:rFonts w:hint="eastAsia"/>
            <w:kern w:val="10"/>
          </w:rPr>
          <w:t>1</w:t>
        </w:r>
        <w:r>
          <w:rPr>
            <w:rFonts w:hint="eastAsia"/>
            <w:kern w:val="10"/>
          </w:rPr>
          <w:t>个噬菌体感染，避免二次吸附；细菌群体被噬菌体同步感染。</w:t>
        </w:r>
      </w:ins>
    </w:p>
    <w:p w14:paraId="43424E20" w14:textId="6DA2D6C7" w:rsidR="00E508C5" w:rsidRDefault="00E508C5" w:rsidP="00144090">
      <w:pPr>
        <w:ind w:left="420"/>
        <w:rPr>
          <w:rFonts w:hint="eastAsia"/>
          <w:kern w:val="10"/>
        </w:rPr>
      </w:pPr>
      <w:ins w:id="153" w:author="Zhangty" w:date="2020-11-21T11:19:00Z">
        <w:r>
          <w:rPr>
            <w:rFonts w:hint="eastAsia"/>
            <w:kern w:val="10"/>
          </w:rPr>
          <w:t>实验过程：</w:t>
        </w:r>
      </w:ins>
      <w:ins w:id="154" w:author="Zhangty" w:date="2020-11-21T11:22:00Z">
        <w:r>
          <w:rPr>
            <w:rFonts w:hint="eastAsia"/>
            <w:kern w:val="10"/>
          </w:rPr>
          <w:t>①</w:t>
        </w:r>
      </w:ins>
      <w:ins w:id="155" w:author="Zhangty" w:date="2020-11-21T11:19:00Z">
        <w:r>
          <w:rPr>
            <w:rFonts w:hint="eastAsia"/>
            <w:kern w:val="10"/>
          </w:rPr>
          <w:t>将敏感菌</w:t>
        </w:r>
      </w:ins>
      <w:ins w:id="156" w:author="Zhangty" w:date="2020-11-21T11:20:00Z">
        <w:r>
          <w:rPr>
            <w:rFonts w:hint="eastAsia"/>
            <w:kern w:val="10"/>
          </w:rPr>
          <w:t>1</w:t>
        </w:r>
        <w:r>
          <w:rPr>
            <w:kern w:val="10"/>
          </w:rPr>
          <w:t>0</w:t>
        </w:r>
        <w:r>
          <w:rPr>
            <w:rFonts w:hint="eastAsia"/>
            <w:kern w:val="10"/>
          </w:rPr>
          <w:t>mL</w:t>
        </w:r>
      </w:ins>
      <w:ins w:id="157" w:author="Zhangty" w:date="2020-11-21T11:19:00Z">
        <w:r>
          <w:rPr>
            <w:rFonts w:hint="eastAsia"/>
            <w:kern w:val="10"/>
          </w:rPr>
          <w:t>和</w:t>
        </w:r>
      </w:ins>
      <w:ins w:id="158" w:author="Zhangty" w:date="2020-11-21T11:20:00Z">
        <w:r>
          <w:rPr>
            <w:rFonts w:hint="eastAsia"/>
            <w:kern w:val="10"/>
          </w:rPr>
          <w:t>噬菌体</w:t>
        </w:r>
        <w:r>
          <w:rPr>
            <w:rFonts w:hint="eastAsia"/>
            <w:kern w:val="10"/>
          </w:rPr>
          <w:t>1mL</w:t>
        </w:r>
        <w:r>
          <w:rPr>
            <w:rFonts w:hint="eastAsia"/>
            <w:kern w:val="10"/>
          </w:rPr>
          <w:t>混匀，使吸附。</w:t>
        </w:r>
      </w:ins>
      <w:ins w:id="159" w:author="Zhangty" w:date="2020-11-21T11:22:00Z">
        <w:r>
          <w:rPr>
            <w:rFonts w:hint="eastAsia"/>
            <w:kern w:val="10"/>
          </w:rPr>
          <w:t>②</w:t>
        </w:r>
      </w:ins>
      <w:ins w:id="160" w:author="Zhangty" w:date="2020-11-21T11:20:00Z">
        <w:r>
          <w:rPr>
            <w:rFonts w:hint="eastAsia"/>
            <w:kern w:val="10"/>
          </w:rPr>
          <w:t>离心</w:t>
        </w:r>
      </w:ins>
      <w:ins w:id="161" w:author="Zhangty" w:date="2020-11-21T11:21:00Z">
        <w:r>
          <w:rPr>
            <w:rFonts w:hint="eastAsia"/>
            <w:kern w:val="10"/>
          </w:rPr>
          <w:t>或用抗噬菌体血清处理，除去过量噬菌体。</w:t>
        </w:r>
      </w:ins>
      <w:ins w:id="162" w:author="Zhangty" w:date="2020-11-21T11:22:00Z">
        <w:r>
          <w:rPr>
            <w:rFonts w:hint="eastAsia"/>
            <w:kern w:val="10"/>
          </w:rPr>
          <w:t>③高倍稀释，防止多次吸附。④</w:t>
        </w:r>
        <w:r>
          <w:rPr>
            <w:rFonts w:hint="eastAsia"/>
            <w:kern w:val="10"/>
          </w:rPr>
          <w:t>3</w:t>
        </w:r>
        <w:r>
          <w:rPr>
            <w:kern w:val="10"/>
          </w:rPr>
          <w:t>7</w:t>
        </w:r>
        <w:r>
          <w:rPr>
            <w:rFonts w:hint="eastAsia"/>
            <w:kern w:val="10"/>
          </w:rPr>
          <w:t>℃培养，定时取样</w:t>
        </w:r>
      </w:ins>
      <w:ins w:id="163" w:author="Zhangty" w:date="2020-11-21T11:23:00Z">
        <w:r>
          <w:rPr>
            <w:rFonts w:hint="eastAsia"/>
            <w:kern w:val="10"/>
          </w:rPr>
          <w:t>。⑤取样后人为裂解，裂解液加入敏感菌液中适当稀释，涂布于琼脂培养基，</w:t>
        </w:r>
      </w:ins>
      <w:ins w:id="164" w:author="Zhangty" w:date="2020-11-21T11:24:00Z">
        <w:r>
          <w:rPr>
            <w:rFonts w:hint="eastAsia"/>
            <w:kern w:val="10"/>
          </w:rPr>
          <w:t>2</w:t>
        </w:r>
        <w:r>
          <w:rPr>
            <w:kern w:val="10"/>
          </w:rPr>
          <w:t>4</w:t>
        </w:r>
        <w:r>
          <w:rPr>
            <w:rFonts w:hint="eastAsia"/>
            <w:kern w:val="10"/>
          </w:rPr>
          <w:t>~</w:t>
        </w:r>
        <w:r>
          <w:rPr>
            <w:kern w:val="10"/>
          </w:rPr>
          <w:t>48</w:t>
        </w:r>
        <w:r>
          <w:rPr>
            <w:rFonts w:hint="eastAsia"/>
            <w:kern w:val="10"/>
          </w:rPr>
          <w:t>h</w:t>
        </w:r>
        <w:r>
          <w:rPr>
            <w:rFonts w:hint="eastAsia"/>
            <w:kern w:val="10"/>
          </w:rPr>
          <w:t>后</w:t>
        </w:r>
        <w:proofErr w:type="gramStart"/>
        <w:r>
          <w:rPr>
            <w:rFonts w:hint="eastAsia"/>
            <w:kern w:val="10"/>
          </w:rPr>
          <w:t>计数噬菌斑</w:t>
        </w:r>
        <w:proofErr w:type="gramEnd"/>
        <w:r>
          <w:rPr>
            <w:rFonts w:hint="eastAsia"/>
            <w:kern w:val="10"/>
          </w:rPr>
          <w:t>。</w:t>
        </w:r>
      </w:ins>
    </w:p>
    <w:p w14:paraId="66DD9AA9" w14:textId="77777777" w:rsidR="00E534C9" w:rsidRDefault="00E534C9">
      <w:pPr>
        <w:rPr>
          <w:kern w:val="10"/>
        </w:rPr>
      </w:pPr>
    </w:p>
    <w:p w14:paraId="5E832E25" w14:textId="77777777" w:rsidR="00E534C9" w:rsidRDefault="006B1B83">
      <w:pPr>
        <w:ind w:left="420"/>
        <w:rPr>
          <w:kern w:val="10"/>
        </w:rPr>
      </w:pPr>
      <w:r>
        <w:rPr>
          <w:noProof/>
        </w:rPr>
        <w:drawing>
          <wp:anchor distT="0" distB="0" distL="114300" distR="114300" simplePos="0" relativeHeight="251660288" behindDoc="1" locked="0" layoutInCell="1" allowOverlap="1" wp14:anchorId="7532B663" wp14:editId="358BF212">
            <wp:simplePos x="0" y="0"/>
            <wp:positionH relativeFrom="column">
              <wp:posOffset>266700</wp:posOffset>
            </wp:positionH>
            <wp:positionV relativeFrom="paragraph">
              <wp:posOffset>68580</wp:posOffset>
            </wp:positionV>
            <wp:extent cx="2587625" cy="1635760"/>
            <wp:effectExtent l="0" t="0" r="3175" b="10160"/>
            <wp:wrapTight wrapText="bothSides">
              <wp:wrapPolygon edited="0">
                <wp:start x="0" y="0"/>
                <wp:lineTo x="0" y="21332"/>
                <wp:lineTo x="21499" y="21332"/>
                <wp:lineTo x="21499" y="0"/>
                <wp:lineTo x="0" y="0"/>
              </wp:wrapPolygon>
            </wp:wrapTight>
            <wp:docPr id="4" name="图片 4" descr="_OGL)MV59@~SU7IK9HQ]V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OGL)MV59@~SU7IK9HQ]V1T"/>
                    <pic:cNvPicPr>
                      <a:picLocks noChangeAspect="1"/>
                    </pic:cNvPicPr>
                  </pic:nvPicPr>
                  <pic:blipFill>
                    <a:blip r:embed="rId9"/>
                    <a:stretch>
                      <a:fillRect/>
                    </a:stretch>
                  </pic:blipFill>
                  <pic:spPr>
                    <a:xfrm>
                      <a:off x="0" y="0"/>
                      <a:ext cx="2587625" cy="1635760"/>
                    </a:xfrm>
                    <a:prstGeom prst="rect">
                      <a:avLst/>
                    </a:prstGeom>
                  </pic:spPr>
                </pic:pic>
              </a:graphicData>
            </a:graphic>
          </wp:anchor>
        </w:drawing>
      </w:r>
      <w:r>
        <w:rPr>
          <w:rFonts w:hint="eastAsia"/>
          <w:kern w:val="10"/>
        </w:rPr>
        <w:t xml:space="preserve">          </w:t>
      </w:r>
    </w:p>
    <w:p w14:paraId="698E18BB" w14:textId="2864AC40" w:rsidR="00E534C9" w:rsidRDefault="006B1B83">
      <w:pPr>
        <w:ind w:left="420"/>
        <w:rPr>
          <w:kern w:val="10"/>
        </w:rPr>
      </w:pPr>
      <w:r>
        <w:rPr>
          <w:rFonts w:hint="eastAsia"/>
          <w:kern w:val="10"/>
        </w:rPr>
        <w:t>潜伏期</w:t>
      </w:r>
      <w:r>
        <w:rPr>
          <w:rFonts w:hint="eastAsia"/>
          <w:kern w:val="10"/>
        </w:rPr>
        <w:t>:</w:t>
      </w:r>
      <w:r>
        <w:rPr>
          <w:rFonts w:hint="eastAsia"/>
          <w:kern w:val="10"/>
        </w:rPr>
        <w:t>从噬菌体吸附</w:t>
      </w:r>
      <w:proofErr w:type="gramStart"/>
      <w:r>
        <w:rPr>
          <w:rFonts w:hint="eastAsia"/>
          <w:kern w:val="10"/>
        </w:rPr>
        <w:t>菌细胞至菌细胞</w:t>
      </w:r>
      <w:proofErr w:type="gramEnd"/>
      <w:r>
        <w:rPr>
          <w:rFonts w:hint="eastAsia"/>
          <w:kern w:val="10"/>
        </w:rPr>
        <w:t>释出新噬菌体的最短时间。曲线平行于横轴，</w:t>
      </w:r>
      <w:proofErr w:type="gramStart"/>
      <w:r>
        <w:rPr>
          <w:rFonts w:hint="eastAsia"/>
          <w:kern w:val="10"/>
        </w:rPr>
        <w:t>噬菌体数无变化</w:t>
      </w:r>
      <w:proofErr w:type="gramEnd"/>
      <w:r>
        <w:rPr>
          <w:rFonts w:hint="eastAsia"/>
          <w:kern w:val="10"/>
        </w:rPr>
        <w:t>.</w:t>
      </w:r>
      <w:r>
        <w:rPr>
          <w:rFonts w:hint="eastAsia"/>
          <w:kern w:val="10"/>
        </w:rPr>
        <w:t>样品中无游离的噬菌体。</w:t>
      </w:r>
      <w:ins w:id="165" w:author="Zhangty" w:date="2020-11-21T13:48:00Z">
        <w:r w:rsidR="00901D72">
          <w:rPr>
            <w:rFonts w:hint="eastAsia"/>
            <w:kern w:val="10"/>
          </w:rPr>
          <w:t>潜伏期中包含</w:t>
        </w:r>
      </w:ins>
      <w:ins w:id="166" w:author="Zhangty" w:date="2020-11-21T13:49:00Z">
        <w:r w:rsidR="00901D72">
          <w:rPr>
            <w:rFonts w:hint="eastAsia"/>
            <w:kern w:val="10"/>
          </w:rPr>
          <w:t>隐蔽期，</w:t>
        </w:r>
      </w:ins>
      <w:ins w:id="167" w:author="Zhangty" w:date="2020-11-21T13:50:00Z">
        <w:r w:rsidR="00901D72">
          <w:rPr>
            <w:rFonts w:hint="eastAsia"/>
            <w:kern w:val="10"/>
          </w:rPr>
          <w:t>即病毒在受染细胞内消失到细胞内出现新的感染性病毒的时段。</w:t>
        </w:r>
      </w:ins>
      <w:ins w:id="168" w:author="Zhangty" w:date="2020-11-21T13:54:00Z">
        <w:r w:rsidR="009D3D90">
          <w:rPr>
            <w:rFonts w:hint="eastAsia"/>
            <w:kern w:val="10"/>
          </w:rPr>
          <w:t>隐蔽期病毒的动力学曲线是线性函数，证明了子代病毒是由装配而非二分裂形成的。</w:t>
        </w:r>
      </w:ins>
    </w:p>
    <w:p w14:paraId="0B57AF3B" w14:textId="77777777" w:rsidR="00E534C9" w:rsidRDefault="006B1B83">
      <w:pPr>
        <w:ind w:left="420"/>
        <w:rPr>
          <w:kern w:val="10"/>
        </w:rPr>
      </w:pPr>
      <w:r>
        <w:rPr>
          <w:rFonts w:hint="eastAsia"/>
          <w:kern w:val="10"/>
        </w:rPr>
        <w:t>裂解期</w:t>
      </w:r>
      <w:r>
        <w:rPr>
          <w:rFonts w:hint="eastAsia"/>
          <w:kern w:val="10"/>
        </w:rPr>
        <w:t>:</w:t>
      </w:r>
      <w:r>
        <w:rPr>
          <w:rFonts w:hint="eastAsia"/>
          <w:kern w:val="10"/>
        </w:rPr>
        <w:t>宿主裂解，噬菌体数不断增加的时期。曲线直线上升</w:t>
      </w:r>
      <w:r>
        <w:rPr>
          <w:rFonts w:hint="eastAsia"/>
          <w:kern w:val="10"/>
        </w:rPr>
        <w:t>,</w:t>
      </w:r>
      <w:r>
        <w:rPr>
          <w:rFonts w:hint="eastAsia"/>
          <w:kern w:val="10"/>
        </w:rPr>
        <w:t>子代噬菌体不断释放到培养基中</w:t>
      </w:r>
      <w:r>
        <w:rPr>
          <w:rFonts w:hint="eastAsia"/>
          <w:kern w:val="10"/>
        </w:rPr>
        <w:t>,</w:t>
      </w:r>
      <w:r>
        <w:rPr>
          <w:rFonts w:hint="eastAsia"/>
          <w:kern w:val="10"/>
        </w:rPr>
        <w:t>直到达到一个极限</w:t>
      </w:r>
      <w:r>
        <w:rPr>
          <w:rFonts w:hint="eastAsia"/>
          <w:kern w:val="10"/>
        </w:rPr>
        <w:t>.</w:t>
      </w:r>
    </w:p>
    <w:p w14:paraId="3DEA101F" w14:textId="77777777" w:rsidR="00E534C9" w:rsidRDefault="006B1B83">
      <w:pPr>
        <w:ind w:left="420"/>
        <w:rPr>
          <w:kern w:val="10"/>
        </w:rPr>
      </w:pPr>
      <w:r>
        <w:rPr>
          <w:rFonts w:hint="eastAsia"/>
          <w:kern w:val="10"/>
        </w:rPr>
        <w:lastRenderedPageBreak/>
        <w:t>平稳期</w:t>
      </w:r>
      <w:r>
        <w:rPr>
          <w:rFonts w:hint="eastAsia"/>
          <w:kern w:val="10"/>
        </w:rPr>
        <w:t>:</w:t>
      </w:r>
      <w:r>
        <w:rPr>
          <w:rFonts w:hint="eastAsia"/>
          <w:kern w:val="10"/>
        </w:rPr>
        <w:t>宿主全部裂解，噬菌体达最高点后的时期。感染细胞后复制的子代噬菌体全部释放，</w:t>
      </w:r>
      <w:proofErr w:type="gramStart"/>
      <w:r>
        <w:rPr>
          <w:rFonts w:hint="eastAsia"/>
          <w:kern w:val="10"/>
        </w:rPr>
        <w:t>噬菌斑数</w:t>
      </w:r>
      <w:proofErr w:type="gramEnd"/>
      <w:r>
        <w:rPr>
          <w:rFonts w:hint="eastAsia"/>
          <w:kern w:val="10"/>
        </w:rPr>
        <w:t>稳定，一次感染结束。</w:t>
      </w:r>
    </w:p>
    <w:p w14:paraId="57795D1C" w14:textId="77777777" w:rsidR="00E534C9" w:rsidRDefault="006B1B83">
      <w:pPr>
        <w:ind w:left="420" w:firstLineChars="200" w:firstLine="420"/>
        <w:rPr>
          <w:kern w:val="10"/>
        </w:rPr>
      </w:pPr>
      <w:r>
        <w:rPr>
          <w:rFonts w:hint="eastAsia"/>
          <w:kern w:val="10"/>
        </w:rPr>
        <w:t>裂解量：每个受染细胞所产生的子代病毒颗粒的平均数目。其值等于潜伏期受染细胞的数目除以稳定期受染细胞所释放的全部子代病毒数目，即等于稳定期病毒效价与潜伏期病毒效价之比。</w:t>
      </w:r>
    </w:p>
    <w:p w14:paraId="65F5F1EE" w14:textId="77777777" w:rsidR="00E534C9" w:rsidRDefault="006B1B83">
      <w:pPr>
        <w:numPr>
          <w:ilvl w:val="0"/>
          <w:numId w:val="13"/>
        </w:numPr>
        <w:outlineLvl w:val="2"/>
        <w:rPr>
          <w:kern w:val="10"/>
          <w:sz w:val="20"/>
          <w:szCs w:val="22"/>
        </w:rPr>
      </w:pPr>
      <w:r>
        <w:rPr>
          <w:rFonts w:hint="eastAsia"/>
          <w:color w:val="FF0000"/>
          <w:kern w:val="10"/>
        </w:rPr>
        <w:t>复制过程</w:t>
      </w:r>
    </w:p>
    <w:p w14:paraId="274F33D8" w14:textId="77777777" w:rsidR="00E534C9" w:rsidRDefault="006B1B83">
      <w:pPr>
        <w:ind w:left="420"/>
        <w:rPr>
          <w:kern w:val="10"/>
          <w:sz w:val="20"/>
          <w:szCs w:val="22"/>
        </w:rPr>
      </w:pPr>
      <w:r>
        <w:rPr>
          <w:kern w:val="10"/>
        </w:rPr>
        <w:t>绝大多数病毒复制过可分为六步：</w:t>
      </w:r>
      <w:r>
        <w:rPr>
          <w:color w:val="FF0000"/>
          <w:kern w:val="10"/>
        </w:rPr>
        <w:t>吸附、侵入、脱壳、生物合成、组装和释放</w:t>
      </w:r>
      <w:r>
        <w:rPr>
          <w:kern w:val="10"/>
        </w:rPr>
        <w:t>。</w:t>
      </w:r>
    </w:p>
    <w:p w14:paraId="2484AD07" w14:textId="77777777" w:rsidR="00E534C9" w:rsidRDefault="006B1B83">
      <w:pPr>
        <w:numPr>
          <w:ilvl w:val="0"/>
          <w:numId w:val="14"/>
        </w:numPr>
        <w:ind w:left="420"/>
        <w:rPr>
          <w:sz w:val="20"/>
          <w:szCs w:val="22"/>
        </w:rPr>
      </w:pPr>
      <w:r>
        <w:rPr>
          <w:rFonts w:hint="eastAsia"/>
          <w:sz w:val="20"/>
          <w:szCs w:val="22"/>
        </w:rPr>
        <w:t>吸附：病毒吸附蛋白（</w:t>
      </w:r>
      <w:r>
        <w:rPr>
          <w:rFonts w:hint="eastAsia"/>
          <w:sz w:val="20"/>
          <w:szCs w:val="22"/>
        </w:rPr>
        <w:t>VAP</w:t>
      </w:r>
      <w:r>
        <w:rPr>
          <w:rFonts w:hint="eastAsia"/>
          <w:sz w:val="20"/>
          <w:szCs w:val="22"/>
        </w:rPr>
        <w:t>）结合细胞受体，使病毒附着于细胞表面。</w:t>
      </w:r>
    </w:p>
    <w:p w14:paraId="10EEAAEE" w14:textId="77777777" w:rsidR="00E534C9" w:rsidRDefault="006B1B83">
      <w:pPr>
        <w:rPr>
          <w:sz w:val="20"/>
          <w:szCs w:val="22"/>
        </w:rPr>
      </w:pPr>
      <w:r>
        <w:rPr>
          <w:rFonts w:hint="eastAsia"/>
          <w:sz w:val="20"/>
          <w:szCs w:val="22"/>
        </w:rPr>
        <w:t>噬菌体和宿主细胞上的特异性吸附部位进行特异性结合，噬菌体以尾丝牢固吸附在受体上后，靠刺突“钉”在细胞表面上</w:t>
      </w:r>
    </w:p>
    <w:p w14:paraId="2F202795" w14:textId="77777777" w:rsidR="00E534C9" w:rsidRDefault="006B1B83">
      <w:pPr>
        <w:numPr>
          <w:ilvl w:val="0"/>
          <w:numId w:val="14"/>
        </w:numPr>
        <w:ind w:left="420"/>
        <w:rPr>
          <w:sz w:val="20"/>
          <w:szCs w:val="22"/>
        </w:rPr>
      </w:pPr>
      <w:r>
        <w:rPr>
          <w:rFonts w:hint="eastAsia"/>
          <w:sz w:val="20"/>
          <w:szCs w:val="22"/>
        </w:rPr>
        <w:t>侵入：也称病毒内化，主要有</w:t>
      </w:r>
      <w:r>
        <w:rPr>
          <w:rFonts w:hint="eastAsia"/>
          <w:sz w:val="20"/>
          <w:szCs w:val="22"/>
        </w:rPr>
        <w:t>4</w:t>
      </w:r>
      <w:r>
        <w:rPr>
          <w:rFonts w:hint="eastAsia"/>
          <w:sz w:val="20"/>
          <w:szCs w:val="22"/>
        </w:rPr>
        <w:t>种：</w:t>
      </w:r>
    </w:p>
    <w:p w14:paraId="7F9B3EAA" w14:textId="176CC6FF" w:rsidR="00E534C9" w:rsidRDefault="006B1B83" w:rsidP="003D10EE">
      <w:pPr>
        <w:ind w:left="1000"/>
        <w:rPr>
          <w:sz w:val="20"/>
          <w:szCs w:val="22"/>
        </w:rPr>
        <w:pPrChange w:id="169" w:author="Zhangty" w:date="2020-11-21T14:59:00Z">
          <w:pPr>
            <w:ind w:firstLineChars="500" w:firstLine="1000"/>
          </w:pPr>
        </w:pPrChange>
      </w:pPr>
      <w:r>
        <w:rPr>
          <w:rFonts w:hint="eastAsia"/>
          <w:sz w:val="20"/>
          <w:szCs w:val="22"/>
        </w:rPr>
        <w:t>（</w:t>
      </w:r>
      <w:r>
        <w:rPr>
          <w:rFonts w:hint="eastAsia"/>
          <w:sz w:val="20"/>
          <w:szCs w:val="22"/>
        </w:rPr>
        <w:t>1</w:t>
      </w:r>
      <w:r>
        <w:rPr>
          <w:rFonts w:hint="eastAsia"/>
          <w:sz w:val="20"/>
          <w:szCs w:val="22"/>
        </w:rPr>
        <w:t>）注射式侵入：一般为有尾噬菌体的侵入方式。通过尾部收缩将衣壳内的</w:t>
      </w:r>
      <w:r>
        <w:rPr>
          <w:rFonts w:hint="eastAsia"/>
          <w:sz w:val="20"/>
          <w:szCs w:val="22"/>
        </w:rPr>
        <w:t>DNA</w:t>
      </w:r>
      <w:r>
        <w:rPr>
          <w:rFonts w:hint="eastAsia"/>
          <w:sz w:val="20"/>
          <w:szCs w:val="22"/>
        </w:rPr>
        <w:t>基因组注入宿主细胞内。通过尾部刺突固着于细胞；尾部的酶水解细胞壁的肽聚糖，使细胞壁产生小孔；尾鞘收缩，核酸通过中空的尾管压入胞内，蛋白质外壳留在胞外。</w:t>
      </w:r>
    </w:p>
    <w:p w14:paraId="431AE66D" w14:textId="5573B2B6" w:rsidR="003D10EE" w:rsidRDefault="003D10EE" w:rsidP="003D10EE">
      <w:pPr>
        <w:ind w:left="1000"/>
        <w:rPr>
          <w:rFonts w:hint="eastAsia"/>
          <w:sz w:val="20"/>
          <w:szCs w:val="22"/>
        </w:rPr>
        <w:pPrChange w:id="170" w:author="Zhangty" w:date="2020-11-21T14:59:00Z">
          <w:pPr>
            <w:ind w:firstLineChars="500" w:firstLine="1000"/>
          </w:pPr>
        </w:pPrChange>
      </w:pPr>
      <w:ins w:id="171" w:author="Zhangty" w:date="2020-11-21T14:54:00Z">
        <w:r>
          <w:rPr>
            <w:rFonts w:hint="eastAsia"/>
            <w:sz w:val="20"/>
            <w:szCs w:val="22"/>
          </w:rPr>
          <w:t>自外裂解：</w:t>
        </w:r>
      </w:ins>
      <w:ins w:id="172" w:author="Zhangty" w:date="2020-11-21T14:55:00Z">
        <w:r>
          <w:rPr>
            <w:rFonts w:hint="eastAsia"/>
            <w:sz w:val="20"/>
            <w:szCs w:val="22"/>
          </w:rPr>
          <w:t>大量噬菌体短时间内吸附在同一细胞上，使细胞壁产生许多小孔引发裂解，但噬菌体并未增殖。</w:t>
        </w:r>
      </w:ins>
    </w:p>
    <w:p w14:paraId="01C0012A" w14:textId="77777777" w:rsidR="00E534C9" w:rsidRDefault="006B1B83" w:rsidP="003D10EE">
      <w:pPr>
        <w:ind w:left="1000"/>
        <w:rPr>
          <w:sz w:val="20"/>
          <w:szCs w:val="22"/>
        </w:rPr>
        <w:pPrChange w:id="173" w:author="Zhangty" w:date="2020-11-21T14:59:00Z">
          <w:pPr>
            <w:ind w:firstLineChars="500" w:firstLine="1000"/>
          </w:pPr>
        </w:pPrChange>
      </w:pPr>
      <w:r>
        <w:rPr>
          <w:rFonts w:hint="eastAsia"/>
          <w:sz w:val="20"/>
          <w:szCs w:val="22"/>
        </w:rPr>
        <w:t>（</w:t>
      </w:r>
      <w:r>
        <w:rPr>
          <w:rFonts w:hint="eastAsia"/>
          <w:sz w:val="20"/>
          <w:szCs w:val="22"/>
        </w:rPr>
        <w:t>2</w:t>
      </w:r>
      <w:r>
        <w:rPr>
          <w:rFonts w:hint="eastAsia"/>
          <w:sz w:val="20"/>
          <w:szCs w:val="22"/>
        </w:rPr>
        <w:t>）细胞内吞：动物病毒常见的侵入方式。经细胞膜内陷形成吞噬泡，使病毒粒子进入细胞质中</w:t>
      </w:r>
    </w:p>
    <w:p w14:paraId="3DF9500C" w14:textId="77777777" w:rsidR="00E534C9" w:rsidRDefault="006B1B83">
      <w:pPr>
        <w:ind w:firstLineChars="500" w:firstLine="1000"/>
        <w:rPr>
          <w:sz w:val="20"/>
          <w:szCs w:val="22"/>
        </w:rPr>
      </w:pPr>
      <w:r>
        <w:rPr>
          <w:rFonts w:hint="eastAsia"/>
          <w:sz w:val="20"/>
          <w:szCs w:val="22"/>
        </w:rPr>
        <w:t>（</w:t>
      </w:r>
      <w:r>
        <w:rPr>
          <w:rFonts w:hint="eastAsia"/>
          <w:sz w:val="20"/>
          <w:szCs w:val="22"/>
        </w:rPr>
        <w:t>3</w:t>
      </w:r>
      <w:r>
        <w:rPr>
          <w:rFonts w:hint="eastAsia"/>
          <w:sz w:val="20"/>
          <w:szCs w:val="22"/>
        </w:rPr>
        <w:t>）膜融合：</w:t>
      </w:r>
      <w:proofErr w:type="gramStart"/>
      <w:r>
        <w:rPr>
          <w:rFonts w:hint="eastAsia"/>
          <w:sz w:val="20"/>
          <w:szCs w:val="22"/>
        </w:rPr>
        <w:t>毒粒包膜</w:t>
      </w:r>
      <w:proofErr w:type="gramEnd"/>
      <w:r>
        <w:rPr>
          <w:rFonts w:hint="eastAsia"/>
          <w:sz w:val="20"/>
          <w:szCs w:val="22"/>
        </w:rPr>
        <w:t>与细胞质膜的融合。</w:t>
      </w:r>
    </w:p>
    <w:p w14:paraId="2080A126" w14:textId="77777777" w:rsidR="00E534C9" w:rsidRDefault="006B1B83">
      <w:pPr>
        <w:ind w:firstLineChars="500" w:firstLine="1000"/>
        <w:rPr>
          <w:sz w:val="20"/>
          <w:szCs w:val="22"/>
        </w:rPr>
      </w:pPr>
      <w:r>
        <w:rPr>
          <w:rFonts w:hint="eastAsia"/>
          <w:sz w:val="20"/>
          <w:szCs w:val="22"/>
        </w:rPr>
        <w:t>（</w:t>
      </w:r>
      <w:r>
        <w:rPr>
          <w:rFonts w:hint="eastAsia"/>
          <w:sz w:val="20"/>
          <w:szCs w:val="22"/>
        </w:rPr>
        <w:t>4</w:t>
      </w:r>
      <w:r>
        <w:rPr>
          <w:rFonts w:hint="eastAsia"/>
          <w:sz w:val="20"/>
          <w:szCs w:val="22"/>
        </w:rPr>
        <w:t>）直接侵入：①</w:t>
      </w:r>
      <w:r>
        <w:rPr>
          <w:rFonts w:hint="eastAsia"/>
          <w:sz w:val="20"/>
          <w:szCs w:val="22"/>
        </w:rPr>
        <w:t xml:space="preserve"> </w:t>
      </w:r>
      <w:r>
        <w:rPr>
          <w:rFonts w:hint="eastAsia"/>
          <w:sz w:val="20"/>
          <w:szCs w:val="22"/>
        </w:rPr>
        <w:t>部分病毒粒子直接侵入宿主细胞，其机理不明。</w:t>
      </w:r>
    </w:p>
    <w:p w14:paraId="01B2EF8C" w14:textId="77777777" w:rsidR="00E534C9" w:rsidRDefault="006B1B83" w:rsidP="003D10EE">
      <w:pPr>
        <w:ind w:left="1000"/>
        <w:rPr>
          <w:sz w:val="20"/>
          <w:szCs w:val="22"/>
        </w:rPr>
        <w:pPrChange w:id="174" w:author="Zhangty" w:date="2020-11-21T14:59:00Z">
          <w:pPr>
            <w:ind w:firstLineChars="500" w:firstLine="1000"/>
          </w:pPr>
        </w:pPrChange>
      </w:pPr>
      <w:r>
        <w:rPr>
          <w:rFonts w:hint="eastAsia"/>
          <w:sz w:val="20"/>
          <w:szCs w:val="22"/>
        </w:rPr>
        <w:t></w:t>
      </w:r>
      <w:r>
        <w:rPr>
          <w:rFonts w:hint="eastAsia"/>
          <w:sz w:val="20"/>
          <w:szCs w:val="22"/>
        </w:rPr>
        <w:t xml:space="preserve">             </w:t>
      </w:r>
      <w:r>
        <w:rPr>
          <w:rFonts w:hint="eastAsia"/>
          <w:sz w:val="20"/>
          <w:szCs w:val="22"/>
        </w:rPr>
        <w:t>②</w:t>
      </w:r>
      <w:r>
        <w:rPr>
          <w:rFonts w:hint="eastAsia"/>
          <w:sz w:val="20"/>
          <w:szCs w:val="22"/>
        </w:rPr>
        <w:t xml:space="preserve"> </w:t>
      </w:r>
      <w:r>
        <w:rPr>
          <w:rFonts w:hint="eastAsia"/>
          <w:sz w:val="20"/>
          <w:szCs w:val="22"/>
        </w:rPr>
        <w:t>病毒与细胞膜表面受体结合后，由细胞表面的酶类帮助病毒粒子释放核酸进入细胞质中，病毒衣</w:t>
      </w:r>
      <w:proofErr w:type="gramStart"/>
      <w:r>
        <w:rPr>
          <w:rFonts w:hint="eastAsia"/>
          <w:sz w:val="20"/>
          <w:szCs w:val="22"/>
        </w:rPr>
        <w:t>壳仍然</w:t>
      </w:r>
      <w:proofErr w:type="gramEnd"/>
      <w:r>
        <w:rPr>
          <w:rFonts w:hint="eastAsia"/>
          <w:sz w:val="20"/>
          <w:szCs w:val="22"/>
        </w:rPr>
        <w:t>留在细胞膜外，将病毒侵入和脱壳融为一体。</w:t>
      </w:r>
    </w:p>
    <w:p w14:paraId="489C7EF0" w14:textId="77777777" w:rsidR="00E534C9" w:rsidRDefault="006B1B83" w:rsidP="003D10EE">
      <w:pPr>
        <w:ind w:left="1000"/>
        <w:rPr>
          <w:sz w:val="20"/>
          <w:szCs w:val="22"/>
        </w:rPr>
        <w:pPrChange w:id="175" w:author="Zhangty" w:date="2020-11-21T14:59:00Z">
          <w:pPr>
            <w:ind w:firstLineChars="500" w:firstLine="1000"/>
          </w:pPr>
        </w:pPrChange>
      </w:pPr>
      <w:r>
        <w:rPr>
          <w:rFonts w:hint="eastAsia"/>
          <w:sz w:val="20"/>
          <w:szCs w:val="22"/>
        </w:rPr>
        <w:t></w:t>
      </w:r>
      <w:r>
        <w:rPr>
          <w:rFonts w:hint="eastAsia"/>
          <w:sz w:val="20"/>
          <w:szCs w:val="22"/>
        </w:rPr>
        <w:t xml:space="preserve">             </w:t>
      </w:r>
      <w:r>
        <w:rPr>
          <w:rFonts w:hint="eastAsia"/>
          <w:sz w:val="20"/>
          <w:szCs w:val="22"/>
        </w:rPr>
        <w:t>③</w:t>
      </w:r>
      <w:r>
        <w:rPr>
          <w:rFonts w:hint="eastAsia"/>
          <w:sz w:val="20"/>
          <w:szCs w:val="22"/>
        </w:rPr>
        <w:t xml:space="preserve"> </w:t>
      </w:r>
      <w:r>
        <w:rPr>
          <w:rFonts w:hint="eastAsia"/>
          <w:sz w:val="20"/>
          <w:szCs w:val="22"/>
        </w:rPr>
        <w:t>其他特殊方式。植物病毒通过存在于植物细胞壁上的小伤口或天然的外壁孔侵入，或植物细胞之间的胞间连丝侵入细胞，也可通过介体的口器、吸器等侵入细胞。</w:t>
      </w:r>
    </w:p>
    <w:p w14:paraId="36BE960E" w14:textId="77777777" w:rsidR="00E534C9" w:rsidRDefault="006B1B83">
      <w:pPr>
        <w:numPr>
          <w:ilvl w:val="0"/>
          <w:numId w:val="14"/>
        </w:numPr>
        <w:ind w:left="420"/>
      </w:pPr>
      <w:r>
        <w:rPr>
          <w:rFonts w:hint="eastAsia"/>
        </w:rPr>
        <w:t>脱壳：是病毒侵入后，病毒的包膜和</w:t>
      </w:r>
      <w:r>
        <w:rPr>
          <w:rFonts w:hint="eastAsia"/>
        </w:rPr>
        <w:t>/</w:t>
      </w:r>
      <w:r>
        <w:rPr>
          <w:rFonts w:hint="eastAsia"/>
        </w:rPr>
        <w:t>或壳体除去而释放出病毒核酸的过程。病毒</w:t>
      </w:r>
      <w:proofErr w:type="gramStart"/>
      <w:r>
        <w:rPr>
          <w:rFonts w:hint="eastAsia"/>
        </w:rPr>
        <w:t>的毒粒消失</w:t>
      </w:r>
      <w:proofErr w:type="gramEnd"/>
      <w:r>
        <w:rPr>
          <w:rFonts w:hint="eastAsia"/>
        </w:rPr>
        <w:t>，失去原有的感染性，进入潜隐期。</w:t>
      </w:r>
    </w:p>
    <w:p w14:paraId="488F71E6" w14:textId="77777777" w:rsidR="00E534C9" w:rsidRDefault="006B1B83">
      <w:r>
        <w:rPr>
          <w:rFonts w:hint="eastAsia"/>
        </w:rPr>
        <w:t xml:space="preserve">        </w:t>
      </w:r>
      <w:r>
        <w:rPr>
          <w:rFonts w:hint="eastAsia"/>
        </w:rPr>
        <w:t>注射式侵入的噬菌体和某些直接侵入的病毒可以直接在细胞膜或细胞壁表面</w:t>
      </w:r>
    </w:p>
    <w:p w14:paraId="42116417" w14:textId="77777777" w:rsidR="00E534C9" w:rsidRDefault="006B1B83" w:rsidP="003D10EE">
      <w:pPr>
        <w:ind w:firstLine="420"/>
        <w:pPrChange w:id="176" w:author="Zhangty" w:date="2020-11-21T14:59:00Z">
          <w:pPr/>
        </w:pPrChange>
      </w:pPr>
      <w:r>
        <w:rPr>
          <w:rFonts w:hint="eastAsia"/>
        </w:rPr>
        <w:t>同步完成侵入和脱壳。</w:t>
      </w:r>
    </w:p>
    <w:p w14:paraId="30399089" w14:textId="77777777" w:rsidR="00E534C9" w:rsidRDefault="006B1B83">
      <w:r>
        <w:rPr>
          <w:rFonts w:hint="eastAsia"/>
        </w:rPr>
        <w:t></w:t>
      </w:r>
      <w:r>
        <w:rPr>
          <w:rFonts w:hint="eastAsia"/>
        </w:rPr>
        <w:t xml:space="preserve">        </w:t>
      </w:r>
      <w:r>
        <w:rPr>
          <w:rFonts w:hint="eastAsia"/>
        </w:rPr>
        <w:t>病毒粒子以内</w:t>
      </w:r>
      <w:proofErr w:type="gramStart"/>
      <w:r>
        <w:rPr>
          <w:rFonts w:hint="eastAsia"/>
        </w:rPr>
        <w:t>吞方式</w:t>
      </w:r>
      <w:proofErr w:type="gramEnd"/>
      <w:r>
        <w:rPr>
          <w:rFonts w:hint="eastAsia"/>
        </w:rPr>
        <w:t>或直接进入细胞后，经蛋白酶的降解，先后脱去囊膜</w:t>
      </w:r>
      <w:proofErr w:type="gramStart"/>
      <w:r>
        <w:rPr>
          <w:rFonts w:hint="eastAsia"/>
        </w:rPr>
        <w:t>和</w:t>
      </w:r>
      <w:proofErr w:type="gramEnd"/>
    </w:p>
    <w:p w14:paraId="2B6AAADE" w14:textId="77777777" w:rsidR="00E534C9" w:rsidRDefault="006B1B83" w:rsidP="003D10EE">
      <w:pPr>
        <w:ind w:firstLine="420"/>
        <w:pPrChange w:id="177" w:author="Zhangty" w:date="2020-11-21T14:59:00Z">
          <w:pPr/>
        </w:pPrChange>
      </w:pPr>
      <w:r>
        <w:rPr>
          <w:rFonts w:hint="eastAsia"/>
        </w:rPr>
        <w:t>衣壳。</w:t>
      </w:r>
    </w:p>
    <w:p w14:paraId="3629CAFC" w14:textId="77777777" w:rsidR="00E534C9" w:rsidRDefault="006B1B83">
      <w:pPr>
        <w:ind w:firstLineChars="500" w:firstLine="1050"/>
      </w:pPr>
      <w:r>
        <w:rPr>
          <w:rFonts w:hint="eastAsia"/>
        </w:rPr>
        <w:t>以膜融合方式侵入的病毒，其囊膜在与细胞膜融合时即已脱掉，</w:t>
      </w:r>
      <w:proofErr w:type="gramStart"/>
      <w:r>
        <w:rPr>
          <w:rFonts w:hint="eastAsia"/>
        </w:rPr>
        <w:t>核衣壳</w:t>
      </w:r>
      <w:proofErr w:type="gramEnd"/>
      <w:r>
        <w:rPr>
          <w:rFonts w:hint="eastAsia"/>
        </w:rPr>
        <w:t>被移</w:t>
      </w:r>
    </w:p>
    <w:p w14:paraId="7C5CF232" w14:textId="77777777" w:rsidR="00E534C9" w:rsidRDefault="006B1B83" w:rsidP="003D10EE">
      <w:pPr>
        <w:ind w:left="420"/>
        <w:pPrChange w:id="178" w:author="Zhangty" w:date="2020-11-21T14:59:00Z">
          <w:pPr/>
        </w:pPrChange>
      </w:pPr>
      <w:r>
        <w:rPr>
          <w:rFonts w:hint="eastAsia"/>
        </w:rPr>
        <w:t>至脱壳部位并在酶的作用下进一步脱壳，病毒核酸游离并进至细胞的一定部位进行生物合成。</w:t>
      </w:r>
    </w:p>
    <w:p w14:paraId="14C46167" w14:textId="77777777" w:rsidR="00E534C9" w:rsidRDefault="006B1B83">
      <w:r>
        <w:rPr>
          <w:rFonts w:hint="eastAsia"/>
        </w:rPr>
        <w:t xml:space="preserve">          </w:t>
      </w:r>
      <w:r>
        <w:rPr>
          <w:rFonts w:hint="eastAsia"/>
        </w:rPr>
        <w:t>少数病毒不需要脱壳就能增殖。</w:t>
      </w:r>
    </w:p>
    <w:p w14:paraId="4CD95BFF" w14:textId="77777777" w:rsidR="00E534C9" w:rsidRDefault="006B1B83">
      <w:pPr>
        <w:ind w:firstLineChars="500" w:firstLine="1050"/>
        <w:rPr>
          <w:color w:val="00B0F0"/>
        </w:rPr>
      </w:pPr>
      <w:r>
        <w:rPr>
          <w:rFonts w:hint="eastAsia"/>
          <w:color w:val="00B0F0"/>
        </w:rPr>
        <w:t>病毒脱壳必须有酶的参与，脱壳</w:t>
      </w:r>
      <w:proofErr w:type="gramStart"/>
      <w:r>
        <w:rPr>
          <w:rFonts w:hint="eastAsia"/>
          <w:color w:val="00B0F0"/>
        </w:rPr>
        <w:t>酶来自</w:t>
      </w:r>
      <w:proofErr w:type="gramEnd"/>
      <w:r>
        <w:rPr>
          <w:rFonts w:hint="eastAsia"/>
          <w:color w:val="00B0F0"/>
        </w:rPr>
        <w:t>宿主细胞，有的为病毒基因编码。</w:t>
      </w:r>
    </w:p>
    <w:p w14:paraId="49AB2C97" w14:textId="77777777" w:rsidR="00E534C9" w:rsidRDefault="006B1B83">
      <w:pPr>
        <w:numPr>
          <w:ilvl w:val="0"/>
          <w:numId w:val="14"/>
        </w:numPr>
        <w:ind w:left="420"/>
      </w:pPr>
      <w:r>
        <w:rPr>
          <w:rFonts w:hint="eastAsia"/>
        </w:rPr>
        <w:t>复制：在隐蔽期进行，病毒的遗传信息向细胞传达，借助宿主细胞提供的原料、能量和场所合成核酸和蛋白质，期间所需的多数酶也来自宿主细胞。</w:t>
      </w:r>
    </w:p>
    <w:p w14:paraId="46DA665C" w14:textId="77777777" w:rsidR="00E534C9" w:rsidRDefault="006B1B83">
      <w:pPr>
        <w:ind w:firstLineChars="200" w:firstLine="420"/>
      </w:pPr>
      <w:r>
        <w:t>病毒生物合成的第一步是病毒</w:t>
      </w:r>
      <w:r>
        <w:t>mRNA</w:t>
      </w:r>
      <w:r>
        <w:t>的合成</w:t>
      </w:r>
    </w:p>
    <w:p w14:paraId="4395B887" w14:textId="77777777" w:rsidR="00E534C9" w:rsidRDefault="006B1B83">
      <w:r>
        <w:rPr>
          <w:rFonts w:hint="eastAsia"/>
        </w:rPr>
        <w:t xml:space="preserve">        </w:t>
      </w:r>
      <w:r>
        <w:rPr>
          <w:rFonts w:hint="eastAsia"/>
        </w:rPr>
        <w:t>阶段：①早期转录和早期翻译，用宿主原有蛋白完成，合成早期蛋白（次</w:t>
      </w:r>
    </w:p>
    <w:p w14:paraId="61D4FC77" w14:textId="77777777" w:rsidR="00E534C9" w:rsidRDefault="006B1B83" w:rsidP="00133F53">
      <w:pPr>
        <w:ind w:left="840" w:firstLine="420"/>
        <w:pPrChange w:id="179" w:author="Zhangty" w:date="2020-11-21T15:04:00Z">
          <w:pPr/>
        </w:pPrChange>
      </w:pPr>
      <w:r>
        <w:rPr>
          <w:rFonts w:hint="eastAsia"/>
        </w:rPr>
        <w:t>早期</w:t>
      </w:r>
      <w:r>
        <w:rPr>
          <w:rFonts w:hint="eastAsia"/>
        </w:rPr>
        <w:t>mRNA</w:t>
      </w:r>
      <w:r>
        <w:rPr>
          <w:rFonts w:hint="eastAsia"/>
        </w:rPr>
        <w:t>聚合酶，更改蛋白等）</w:t>
      </w:r>
    </w:p>
    <w:p w14:paraId="42E650E0" w14:textId="77777777" w:rsidR="00E534C9" w:rsidRDefault="006B1B83">
      <w:pPr>
        <w:ind w:firstLineChars="700" w:firstLine="1470"/>
      </w:pPr>
      <w:r>
        <w:rPr>
          <w:rFonts w:hint="eastAsia"/>
        </w:rPr>
        <w:t>②次早期转录翻译，次早期蛋白（</w:t>
      </w:r>
      <w:r>
        <w:rPr>
          <w:rFonts w:hint="eastAsia"/>
        </w:rPr>
        <w:t>DNA</w:t>
      </w:r>
      <w:r>
        <w:rPr>
          <w:rFonts w:hint="eastAsia"/>
        </w:rPr>
        <w:t>酶，</w:t>
      </w:r>
      <w:r>
        <w:rPr>
          <w:rFonts w:hint="eastAsia"/>
        </w:rPr>
        <w:t xml:space="preserve"> DNA</w:t>
      </w:r>
      <w:r>
        <w:rPr>
          <w:rFonts w:hint="eastAsia"/>
        </w:rPr>
        <w:t>聚合酶，</w:t>
      </w:r>
      <w:r>
        <w:rPr>
          <w:rFonts w:hint="eastAsia"/>
        </w:rPr>
        <w:t xml:space="preserve"> 5-</w:t>
      </w:r>
      <w:r>
        <w:rPr>
          <w:rFonts w:hint="eastAsia"/>
        </w:rPr>
        <w:t>羟甲基胞</w:t>
      </w:r>
      <w:proofErr w:type="gramStart"/>
      <w:r>
        <w:rPr>
          <w:rFonts w:hint="eastAsia"/>
        </w:rPr>
        <w:t>嘧</w:t>
      </w:r>
      <w:proofErr w:type="gramEnd"/>
    </w:p>
    <w:p w14:paraId="18B96D94" w14:textId="77777777" w:rsidR="00E534C9" w:rsidRDefault="006B1B83" w:rsidP="00133F53">
      <w:pPr>
        <w:ind w:left="840" w:firstLine="420"/>
        <w:pPrChange w:id="180" w:author="Zhangty" w:date="2020-11-21T15:04:00Z">
          <w:pPr/>
        </w:pPrChange>
      </w:pPr>
      <w:proofErr w:type="gramStart"/>
      <w:r>
        <w:rPr>
          <w:rFonts w:hint="eastAsia"/>
        </w:rPr>
        <w:t>啶</w:t>
      </w:r>
      <w:proofErr w:type="gramEnd"/>
      <w:r>
        <w:rPr>
          <w:rFonts w:hint="eastAsia"/>
        </w:rPr>
        <w:t>合成酶，晚期</w:t>
      </w:r>
      <w:r>
        <w:rPr>
          <w:rFonts w:hint="eastAsia"/>
        </w:rPr>
        <w:t>mRNA</w:t>
      </w:r>
      <w:r>
        <w:rPr>
          <w:rFonts w:hint="eastAsia"/>
        </w:rPr>
        <w:t>聚合酶等）</w:t>
      </w:r>
    </w:p>
    <w:p w14:paraId="1CAD9631" w14:textId="77777777" w:rsidR="00E534C9" w:rsidRDefault="006B1B83">
      <w:pPr>
        <w:ind w:firstLineChars="700" w:firstLine="1470"/>
      </w:pPr>
      <w:r>
        <w:rPr>
          <w:rFonts w:hint="eastAsia"/>
        </w:rPr>
        <w:t>③病毒核酸复制</w:t>
      </w:r>
    </w:p>
    <w:p w14:paraId="4A679DF5" w14:textId="77777777" w:rsidR="00E534C9" w:rsidRDefault="006B1B83">
      <w:pPr>
        <w:ind w:firstLineChars="700" w:firstLine="1470"/>
      </w:pPr>
      <w:r>
        <w:rPr>
          <w:rFonts w:hint="eastAsia"/>
        </w:rPr>
        <w:lastRenderedPageBreak/>
        <w:t>④晚期转录和翻译，晚期蛋白（头部蛋白，尾部蛋白，装配蛋白，溶菌酶等）</w:t>
      </w:r>
    </w:p>
    <w:p w14:paraId="6E56C725" w14:textId="77777777" w:rsidR="00133F53" w:rsidRDefault="006B1B83" w:rsidP="00133F53">
      <w:pPr>
        <w:ind w:left="840" w:firstLine="420"/>
      </w:pPr>
      <w:r>
        <w:rPr>
          <w:rFonts w:hint="eastAsia"/>
        </w:rPr>
        <w:t>不同的核酸通过不同方式实现复制</w:t>
      </w:r>
      <w:r w:rsidR="00133F53">
        <w:rPr>
          <w:rFonts w:hint="eastAsia"/>
        </w:rPr>
        <w:t>。</w:t>
      </w:r>
    </w:p>
    <w:p w14:paraId="042396C6" w14:textId="5EA7FF7F" w:rsidR="00E534C9" w:rsidRDefault="006B1B83" w:rsidP="00133F53">
      <w:pPr>
        <w:ind w:firstLine="420"/>
        <w:rPr>
          <w:ins w:id="181" w:author="Zhangty" w:date="2020-11-21T15:07:00Z"/>
        </w:rPr>
      </w:pPr>
      <w:r>
        <w:rPr>
          <w:rFonts w:hint="eastAsia"/>
        </w:rPr>
        <w:t>5</w:t>
      </w:r>
      <w:r>
        <w:rPr>
          <w:rFonts w:hint="eastAsia"/>
        </w:rPr>
        <w:t>种核酸，</w:t>
      </w:r>
      <w:r>
        <w:rPr>
          <w:rFonts w:hint="eastAsia"/>
        </w:rPr>
        <w:t>7</w:t>
      </w:r>
      <w:r>
        <w:rPr>
          <w:rFonts w:hint="eastAsia"/>
        </w:rPr>
        <w:t>条途径</w:t>
      </w:r>
      <w:r w:rsidR="00133F53">
        <w:rPr>
          <w:rFonts w:hint="eastAsia"/>
        </w:rPr>
        <w:t>：</w:t>
      </w:r>
    </w:p>
    <w:p w14:paraId="6E019289" w14:textId="114306D3" w:rsidR="00133F53" w:rsidRDefault="00133F53" w:rsidP="00133F53">
      <w:pPr>
        <w:pStyle w:val="a3"/>
        <w:numPr>
          <w:ilvl w:val="0"/>
          <w:numId w:val="19"/>
        </w:numPr>
        <w:ind w:firstLineChars="0"/>
        <w:rPr>
          <w:ins w:id="182" w:author="Zhangty" w:date="2020-11-21T15:08:00Z"/>
        </w:rPr>
      </w:pPr>
      <w:ins w:id="183" w:author="Zhangty" w:date="2020-11-21T15:08:00Z">
        <w:r>
          <w:rPr>
            <w:rFonts w:hint="eastAsia"/>
          </w:rPr>
          <w:t>双链</w:t>
        </w:r>
        <w:r>
          <w:rPr>
            <w:rFonts w:hint="eastAsia"/>
          </w:rPr>
          <w:t>DNA</w:t>
        </w:r>
        <w:r>
          <w:rPr>
            <w:rFonts w:hint="eastAsia"/>
          </w:rPr>
          <w:t>病毒：半保留复制，如</w:t>
        </w:r>
        <w:proofErr w:type="gramStart"/>
        <w:r>
          <w:rPr>
            <w:rFonts w:hint="eastAsia"/>
          </w:rPr>
          <w:t>痘</w:t>
        </w:r>
        <w:proofErr w:type="gramEnd"/>
        <w:r>
          <w:rPr>
            <w:rFonts w:hint="eastAsia"/>
          </w:rPr>
          <w:t>病毒、腺病毒、疱疹病毒等。</w:t>
        </w:r>
      </w:ins>
    </w:p>
    <w:p w14:paraId="53697AA8" w14:textId="55B29A5A" w:rsidR="00133F53" w:rsidRDefault="00C674C4" w:rsidP="00133F53">
      <w:pPr>
        <w:pStyle w:val="a3"/>
        <w:numPr>
          <w:ilvl w:val="0"/>
          <w:numId w:val="19"/>
        </w:numPr>
        <w:ind w:firstLineChars="0"/>
        <w:rPr>
          <w:ins w:id="184" w:author="Zhangty" w:date="2020-11-21T15:15:00Z"/>
        </w:rPr>
      </w:pPr>
      <w:ins w:id="185" w:author="Zhangty" w:date="2020-11-21T15:13:00Z">
        <w:r>
          <w:rPr>
            <w:rFonts w:hint="eastAsia"/>
          </w:rPr>
          <w:t>单链</w:t>
        </w:r>
        <w:r>
          <w:rPr>
            <w:rFonts w:hint="eastAsia"/>
          </w:rPr>
          <w:t>DNA</w:t>
        </w:r>
        <w:r>
          <w:rPr>
            <w:rFonts w:hint="eastAsia"/>
          </w:rPr>
          <w:t>病毒：</w:t>
        </w:r>
      </w:ins>
      <w:ins w:id="186" w:author="Zhangty" w:date="2020-11-21T15:14:00Z">
        <w:r>
          <w:rPr>
            <w:rFonts w:hint="eastAsia"/>
          </w:rPr>
          <w:t>脱壳后首先生成双股</w:t>
        </w:r>
        <w:r>
          <w:rPr>
            <w:rFonts w:hint="eastAsia"/>
          </w:rPr>
          <w:t>DNA</w:t>
        </w:r>
        <w:r>
          <w:rPr>
            <w:rFonts w:hint="eastAsia"/>
          </w:rPr>
          <w:t>（±</w:t>
        </w:r>
        <w:r>
          <w:rPr>
            <w:rFonts w:hint="eastAsia"/>
          </w:rPr>
          <w:t>DNA</w:t>
        </w:r>
        <w:r>
          <w:rPr>
            <w:rFonts w:hint="eastAsia"/>
          </w:rPr>
          <w:t>，复制型）</w:t>
        </w:r>
      </w:ins>
      <w:ins w:id="187" w:author="Zhangty" w:date="2020-11-21T15:15:00Z">
        <w:r>
          <w:rPr>
            <w:rFonts w:hint="eastAsia"/>
          </w:rPr>
          <w:t>，再进行半保留复制。如细小病毒等。</w:t>
        </w:r>
      </w:ins>
    </w:p>
    <w:p w14:paraId="3FD850ED" w14:textId="41EA8742" w:rsidR="00C674C4" w:rsidRDefault="00C674C4" w:rsidP="00133F53">
      <w:pPr>
        <w:pStyle w:val="a3"/>
        <w:numPr>
          <w:ilvl w:val="0"/>
          <w:numId w:val="19"/>
        </w:numPr>
        <w:ind w:firstLineChars="0"/>
        <w:rPr>
          <w:ins w:id="188" w:author="Zhangty" w:date="2020-11-21T15:17:00Z"/>
        </w:rPr>
      </w:pPr>
      <w:ins w:id="189" w:author="Zhangty" w:date="2020-11-21T15:15:00Z">
        <w:r>
          <w:rPr>
            <w:rFonts w:hint="eastAsia"/>
          </w:rPr>
          <w:t>双链</w:t>
        </w:r>
        <w:r>
          <w:rPr>
            <w:rFonts w:hint="eastAsia"/>
          </w:rPr>
          <w:t>RNA</w:t>
        </w:r>
        <w:r>
          <w:rPr>
            <w:rFonts w:hint="eastAsia"/>
          </w:rPr>
          <w:t>病毒：</w:t>
        </w:r>
      </w:ins>
      <w:ins w:id="190" w:author="Zhangty" w:date="2020-11-21T15:16:00Z">
        <w:r>
          <w:rPr>
            <w:rFonts w:hint="eastAsia"/>
          </w:rPr>
          <w:t>脱壳后不对称地</w:t>
        </w:r>
      </w:ins>
      <w:ins w:id="191" w:author="Zhangty" w:date="2020-11-21T15:17:00Z">
        <w:r>
          <w:rPr>
            <w:rFonts w:hint="eastAsia"/>
          </w:rPr>
          <w:t>复制</w:t>
        </w:r>
      </w:ins>
      <w:ins w:id="192" w:author="Zhangty" w:date="2020-11-21T15:16:00Z">
        <w:r>
          <w:rPr>
            <w:rFonts w:hint="eastAsia"/>
          </w:rPr>
          <w:t>出</w:t>
        </w:r>
        <w:r>
          <w:rPr>
            <w:rFonts w:hint="eastAsia"/>
          </w:rPr>
          <w:t>+RNA</w:t>
        </w:r>
        <w:r>
          <w:rPr>
            <w:rFonts w:hint="eastAsia"/>
          </w:rPr>
          <w:t>，可作为</w:t>
        </w:r>
        <w:r>
          <w:rPr>
            <w:rFonts w:hint="eastAsia"/>
          </w:rPr>
          <w:t>mRNA</w:t>
        </w:r>
        <w:r>
          <w:rPr>
            <w:rFonts w:hint="eastAsia"/>
          </w:rPr>
          <w:t>和复制模板。如</w:t>
        </w:r>
        <w:proofErr w:type="gramStart"/>
        <w:r>
          <w:rPr>
            <w:rFonts w:hint="eastAsia"/>
          </w:rPr>
          <w:t>呼肠孤病毒</w:t>
        </w:r>
      </w:ins>
      <w:proofErr w:type="gramEnd"/>
      <w:ins w:id="193" w:author="Zhangty" w:date="2020-11-21T15:17:00Z">
        <w:r>
          <w:rPr>
            <w:rFonts w:hint="eastAsia"/>
          </w:rPr>
          <w:t>、双</w:t>
        </w:r>
        <w:r>
          <w:rPr>
            <w:rFonts w:hint="eastAsia"/>
          </w:rPr>
          <w:t>RNA</w:t>
        </w:r>
        <w:r>
          <w:rPr>
            <w:rFonts w:hint="eastAsia"/>
          </w:rPr>
          <w:t>病毒等。</w:t>
        </w:r>
      </w:ins>
    </w:p>
    <w:p w14:paraId="5D53D1F5" w14:textId="2F781C2B" w:rsidR="00C674C4" w:rsidRDefault="00C674C4" w:rsidP="00133F53">
      <w:pPr>
        <w:pStyle w:val="a3"/>
        <w:numPr>
          <w:ilvl w:val="0"/>
          <w:numId w:val="19"/>
        </w:numPr>
        <w:ind w:firstLineChars="0"/>
        <w:rPr>
          <w:ins w:id="194" w:author="Zhangty" w:date="2020-11-21T15:18:00Z"/>
        </w:rPr>
      </w:pPr>
      <w:ins w:id="195" w:author="Zhangty" w:date="2020-11-21T15:17:00Z">
        <w:r>
          <w:rPr>
            <w:rFonts w:hint="eastAsia"/>
          </w:rPr>
          <w:t>单股正链</w:t>
        </w:r>
        <w:r>
          <w:rPr>
            <w:rFonts w:hint="eastAsia"/>
          </w:rPr>
          <w:t>RNA</w:t>
        </w:r>
        <w:r>
          <w:rPr>
            <w:rFonts w:hint="eastAsia"/>
          </w:rPr>
          <w:t>病毒：</w:t>
        </w:r>
        <w:proofErr w:type="gramStart"/>
        <w:r>
          <w:rPr>
            <w:rFonts w:hint="eastAsia"/>
          </w:rPr>
          <w:t>母代</w:t>
        </w:r>
        <w:proofErr w:type="gramEnd"/>
        <w:r>
          <w:rPr>
            <w:rFonts w:hint="eastAsia"/>
          </w:rPr>
          <w:t>+RNA</w:t>
        </w:r>
        <w:r>
          <w:rPr>
            <w:rFonts w:hint="eastAsia"/>
          </w:rPr>
          <w:t>可作为</w:t>
        </w:r>
        <w:r>
          <w:rPr>
            <w:rFonts w:hint="eastAsia"/>
          </w:rPr>
          <w:t>mRNA</w:t>
        </w:r>
      </w:ins>
      <w:ins w:id="196" w:author="Zhangty" w:date="2020-11-21T15:18:00Z">
        <w:r>
          <w:rPr>
            <w:rFonts w:hint="eastAsia"/>
          </w:rPr>
          <w:t>，也可作为模板合成</w:t>
        </w:r>
        <w:r>
          <w:rPr>
            <w:rFonts w:hint="eastAsia"/>
          </w:rPr>
          <w:t>-RNA</w:t>
        </w:r>
        <w:r>
          <w:rPr>
            <w:rFonts w:hint="eastAsia"/>
          </w:rPr>
          <w:t>。</w:t>
        </w:r>
        <w:r>
          <w:rPr>
            <w:rFonts w:hint="eastAsia"/>
          </w:rPr>
          <w:t>-RNA</w:t>
        </w:r>
        <w:r>
          <w:rPr>
            <w:rFonts w:hint="eastAsia"/>
          </w:rPr>
          <w:t>再作为模板复制</w:t>
        </w:r>
        <w:r>
          <w:rPr>
            <w:rFonts w:hint="eastAsia"/>
          </w:rPr>
          <w:t>+RNA</w:t>
        </w:r>
        <w:r>
          <w:rPr>
            <w:rFonts w:hint="eastAsia"/>
          </w:rPr>
          <w:t>。如小</w:t>
        </w:r>
        <w:r>
          <w:rPr>
            <w:rFonts w:hint="eastAsia"/>
          </w:rPr>
          <w:t>RNA</w:t>
        </w:r>
        <w:r>
          <w:rPr>
            <w:rFonts w:hint="eastAsia"/>
          </w:rPr>
          <w:t>病毒、</w:t>
        </w:r>
        <w:proofErr w:type="gramStart"/>
        <w:r>
          <w:rPr>
            <w:rFonts w:hint="eastAsia"/>
          </w:rPr>
          <w:t>披膜病毒</w:t>
        </w:r>
        <w:proofErr w:type="gramEnd"/>
        <w:r>
          <w:rPr>
            <w:rFonts w:hint="eastAsia"/>
          </w:rPr>
          <w:t>、冠状病毒等。</w:t>
        </w:r>
      </w:ins>
    </w:p>
    <w:p w14:paraId="2DDD5897" w14:textId="484BE3D9" w:rsidR="00C674C4" w:rsidRDefault="00C674C4" w:rsidP="00133F53">
      <w:pPr>
        <w:pStyle w:val="a3"/>
        <w:numPr>
          <w:ilvl w:val="0"/>
          <w:numId w:val="19"/>
        </w:numPr>
        <w:ind w:firstLineChars="0"/>
        <w:rPr>
          <w:ins w:id="197" w:author="Zhangty" w:date="2020-11-21T15:19:00Z"/>
        </w:rPr>
      </w:pPr>
      <w:ins w:id="198" w:author="Zhangty" w:date="2020-11-21T15:18:00Z">
        <w:r>
          <w:rPr>
            <w:rFonts w:hint="eastAsia"/>
          </w:rPr>
          <w:t>单股</w:t>
        </w:r>
      </w:ins>
      <w:ins w:id="199" w:author="Zhangty" w:date="2020-11-21T15:19:00Z">
        <w:r>
          <w:rPr>
            <w:rFonts w:hint="eastAsia"/>
          </w:rPr>
          <w:t>负链</w:t>
        </w:r>
        <w:r>
          <w:rPr>
            <w:rFonts w:hint="eastAsia"/>
          </w:rPr>
          <w:t>RNA</w:t>
        </w:r>
        <w:r>
          <w:rPr>
            <w:rFonts w:hint="eastAsia"/>
          </w:rPr>
          <w:t>病毒：</w:t>
        </w:r>
        <w:proofErr w:type="gramStart"/>
        <w:r>
          <w:rPr>
            <w:rFonts w:hint="eastAsia"/>
          </w:rPr>
          <w:t>母代的</w:t>
        </w:r>
        <w:proofErr w:type="gramEnd"/>
        <w:r>
          <w:rPr>
            <w:rFonts w:hint="eastAsia"/>
          </w:rPr>
          <w:t>-RNA</w:t>
        </w:r>
        <w:r>
          <w:rPr>
            <w:rFonts w:hint="eastAsia"/>
          </w:rPr>
          <w:t>合成</w:t>
        </w:r>
        <w:r>
          <w:rPr>
            <w:rFonts w:hint="eastAsia"/>
          </w:rPr>
          <w:t>+RNA</w:t>
        </w:r>
        <w:r>
          <w:rPr>
            <w:rFonts w:hint="eastAsia"/>
          </w:rPr>
          <w:t>，作为</w:t>
        </w:r>
        <w:r>
          <w:rPr>
            <w:rFonts w:hint="eastAsia"/>
          </w:rPr>
          <w:t>mRNA</w:t>
        </w:r>
        <w:r>
          <w:rPr>
            <w:rFonts w:hint="eastAsia"/>
          </w:rPr>
          <w:t>和复制模板。如正粘病毒、</w:t>
        </w:r>
        <w:proofErr w:type="gramStart"/>
        <w:r>
          <w:rPr>
            <w:rFonts w:hint="eastAsia"/>
          </w:rPr>
          <w:t>弹状病毒</w:t>
        </w:r>
        <w:proofErr w:type="gramEnd"/>
        <w:r>
          <w:rPr>
            <w:rFonts w:hint="eastAsia"/>
          </w:rPr>
          <w:t>等。</w:t>
        </w:r>
      </w:ins>
    </w:p>
    <w:p w14:paraId="2270D932" w14:textId="4FF7CC14" w:rsidR="00C674C4" w:rsidRDefault="00C674C4" w:rsidP="00133F53">
      <w:pPr>
        <w:pStyle w:val="a3"/>
        <w:numPr>
          <w:ilvl w:val="0"/>
          <w:numId w:val="19"/>
        </w:numPr>
        <w:ind w:firstLineChars="0"/>
        <w:rPr>
          <w:ins w:id="200" w:author="Zhangty" w:date="2020-11-21T15:19:00Z"/>
        </w:rPr>
      </w:pPr>
      <w:ins w:id="201" w:author="Zhangty" w:date="2020-11-21T15:20:00Z">
        <w:r>
          <w:rPr>
            <w:rFonts w:hint="eastAsia"/>
          </w:rPr>
          <w:t>反转录病毒：单股正链</w:t>
        </w:r>
        <w:r>
          <w:rPr>
            <w:rFonts w:hint="eastAsia"/>
          </w:rPr>
          <w:t>RNA</w:t>
        </w:r>
        <w:r>
          <w:rPr>
            <w:rFonts w:hint="eastAsia"/>
          </w:rPr>
          <w:t>，反转录出双链</w:t>
        </w:r>
        <w:r>
          <w:rPr>
            <w:rFonts w:hint="eastAsia"/>
          </w:rPr>
          <w:t>DNA</w:t>
        </w:r>
        <w:r>
          <w:rPr>
            <w:rFonts w:hint="eastAsia"/>
          </w:rPr>
          <w:t>整合进细胞基因组，再转录出子代</w:t>
        </w:r>
        <w:r>
          <w:rPr>
            <w:rFonts w:hint="eastAsia"/>
          </w:rPr>
          <w:t>RNA</w:t>
        </w:r>
        <w:r>
          <w:rPr>
            <w:rFonts w:hint="eastAsia"/>
          </w:rPr>
          <w:t>。</w:t>
        </w:r>
        <w:proofErr w:type="gramStart"/>
        <w:r>
          <w:rPr>
            <w:rFonts w:hint="eastAsia"/>
          </w:rPr>
          <w:t>母代和</w:t>
        </w:r>
        <w:proofErr w:type="gramEnd"/>
        <w:r>
          <w:rPr>
            <w:rFonts w:hint="eastAsia"/>
          </w:rPr>
          <w:t>子代</w:t>
        </w:r>
      </w:ins>
      <w:ins w:id="202" w:author="Zhangty" w:date="2020-11-21T15:21:00Z">
        <w:r>
          <w:rPr>
            <w:rFonts w:hint="eastAsia"/>
          </w:rPr>
          <w:t>RNA</w:t>
        </w:r>
        <w:r>
          <w:rPr>
            <w:rFonts w:hint="eastAsia"/>
          </w:rPr>
          <w:t>都可作为</w:t>
        </w:r>
        <w:r>
          <w:rPr>
            <w:rFonts w:hint="eastAsia"/>
          </w:rPr>
          <w:t>mRNA</w:t>
        </w:r>
        <w:r>
          <w:rPr>
            <w:rFonts w:hint="eastAsia"/>
          </w:rPr>
          <w:t>。</w:t>
        </w:r>
      </w:ins>
    </w:p>
    <w:p w14:paraId="22D81108" w14:textId="0B825364" w:rsidR="00C674C4" w:rsidRDefault="00C674C4" w:rsidP="00133F53">
      <w:pPr>
        <w:pStyle w:val="a3"/>
        <w:numPr>
          <w:ilvl w:val="0"/>
          <w:numId w:val="19"/>
        </w:numPr>
        <w:ind w:firstLineChars="0"/>
        <w:rPr>
          <w:rFonts w:hint="eastAsia"/>
        </w:rPr>
        <w:pPrChange w:id="203" w:author="Zhangty" w:date="2020-11-21T15:07:00Z">
          <w:pPr/>
        </w:pPrChange>
      </w:pPr>
      <w:ins w:id="204" w:author="Zhangty" w:date="2020-11-21T15:21:00Z">
        <w:r>
          <w:rPr>
            <w:rFonts w:hint="eastAsia"/>
          </w:rPr>
          <w:t>双链环状</w:t>
        </w:r>
        <w:r>
          <w:rPr>
            <w:rFonts w:hint="eastAsia"/>
          </w:rPr>
          <w:t>DNA</w:t>
        </w:r>
        <w:r>
          <w:rPr>
            <w:rFonts w:hint="eastAsia"/>
          </w:rPr>
          <w:t>病毒：核酸为双链环状，含部分单链区，</w:t>
        </w:r>
      </w:ins>
      <w:ins w:id="205" w:author="Zhangty" w:date="2020-11-21T15:22:00Z">
        <w:r>
          <w:rPr>
            <w:rFonts w:hint="eastAsia"/>
          </w:rPr>
          <w:t>短链为正链。复制时首先形成闭合环状</w:t>
        </w:r>
        <w:r>
          <w:rPr>
            <w:rFonts w:hint="eastAsia"/>
          </w:rPr>
          <w:t>DNA</w:t>
        </w:r>
        <w:r>
          <w:rPr>
            <w:rFonts w:hint="eastAsia"/>
          </w:rPr>
          <w:t>，再转录出</w:t>
        </w:r>
        <w:r>
          <w:rPr>
            <w:rFonts w:hint="eastAsia"/>
          </w:rPr>
          <w:t>RNA</w:t>
        </w:r>
        <w:r>
          <w:rPr>
            <w:rFonts w:hint="eastAsia"/>
          </w:rPr>
          <w:t>。</w:t>
        </w:r>
        <w:r>
          <w:rPr>
            <w:rFonts w:hint="eastAsia"/>
          </w:rPr>
          <w:t>RNA</w:t>
        </w:r>
        <w:r>
          <w:rPr>
            <w:rFonts w:hint="eastAsia"/>
          </w:rPr>
          <w:t>作为复制模板樊川路合成</w:t>
        </w:r>
      </w:ins>
      <w:ins w:id="206" w:author="Zhangty" w:date="2020-11-21T15:23:00Z">
        <w:r>
          <w:rPr>
            <w:rFonts w:hint="eastAsia"/>
          </w:rPr>
          <w:t>-DNA</w:t>
        </w:r>
        <w:r>
          <w:rPr>
            <w:rFonts w:hint="eastAsia"/>
          </w:rPr>
          <w:t>链，再以其为模板合成</w:t>
        </w:r>
        <w:r>
          <w:rPr>
            <w:rFonts w:hint="eastAsia"/>
          </w:rPr>
          <w:t>+DNA</w:t>
        </w:r>
        <w:r>
          <w:rPr>
            <w:rFonts w:hint="eastAsia"/>
          </w:rPr>
          <w:t>链。</w:t>
        </w:r>
        <w:proofErr w:type="gramStart"/>
        <w:r>
          <w:rPr>
            <w:rFonts w:hint="eastAsia"/>
          </w:rPr>
          <w:t>如嗜肝</w:t>
        </w:r>
        <w:proofErr w:type="gramEnd"/>
        <w:r>
          <w:rPr>
            <w:rFonts w:hint="eastAsia"/>
          </w:rPr>
          <w:t>DNA</w:t>
        </w:r>
        <w:r>
          <w:rPr>
            <w:rFonts w:hint="eastAsia"/>
          </w:rPr>
          <w:t>病毒等。</w:t>
        </w:r>
      </w:ins>
    </w:p>
    <w:p w14:paraId="645BEA71" w14:textId="77777777" w:rsidR="00E534C9" w:rsidRDefault="006B1B83">
      <w:pPr>
        <w:numPr>
          <w:ilvl w:val="0"/>
          <w:numId w:val="14"/>
        </w:numPr>
        <w:ind w:left="420"/>
      </w:pPr>
      <w:r>
        <w:rPr>
          <w:rFonts w:hint="eastAsia"/>
        </w:rPr>
        <w:t>装配成熟：新合成的病毒核酸和病毒蛋白在感染的细胞内逐步成熟！</w:t>
      </w:r>
    </w:p>
    <w:p w14:paraId="353DD9F4" w14:textId="77777777" w:rsidR="00E534C9" w:rsidRDefault="006B1B83">
      <w:pPr>
        <w:ind w:left="420" w:firstLineChars="300" w:firstLine="630"/>
      </w:pPr>
      <w:r>
        <w:rPr>
          <w:rFonts w:hint="eastAsia"/>
        </w:rPr>
        <w:t>成熟：核酸进一步被修饰，病毒蛋白亚单位以最佳物理方式形成衣壳。</w:t>
      </w:r>
    </w:p>
    <w:p w14:paraId="20DF2482" w14:textId="77777777" w:rsidR="00E534C9" w:rsidRDefault="006B1B83">
      <w:pPr>
        <w:ind w:firstLineChars="500" w:firstLine="1050"/>
      </w:pPr>
      <w:r>
        <w:rPr>
          <w:rFonts w:hint="eastAsia"/>
        </w:rPr>
        <w:t>装配：病毒核酸进入衣</w:t>
      </w:r>
      <w:proofErr w:type="gramStart"/>
      <w:r>
        <w:rPr>
          <w:rFonts w:hint="eastAsia"/>
        </w:rPr>
        <w:t>壳形成</w:t>
      </w:r>
      <w:proofErr w:type="gramEnd"/>
      <w:r>
        <w:rPr>
          <w:rFonts w:hint="eastAsia"/>
        </w:rPr>
        <w:t>病毒子</w:t>
      </w:r>
    </w:p>
    <w:p w14:paraId="2B8851EA" w14:textId="77777777" w:rsidR="00E534C9" w:rsidRDefault="006B1B83" w:rsidP="00133F53">
      <w:pPr>
        <w:ind w:left="840" w:firstLineChars="100" w:firstLine="210"/>
        <w:pPrChange w:id="207" w:author="Zhangty" w:date="2020-11-21T15:04:00Z">
          <w:pPr>
            <w:ind w:firstLineChars="500" w:firstLine="1050"/>
          </w:pPr>
        </w:pPrChange>
      </w:pPr>
      <w:r>
        <w:rPr>
          <w:rFonts w:hint="eastAsia"/>
        </w:rPr>
        <w:t>噬菌体在这一阶段：</w:t>
      </w:r>
      <w:r>
        <w:rPr>
          <w:rFonts w:hint="eastAsia"/>
        </w:rPr>
        <w:t>DNA</w:t>
      </w:r>
      <w:r>
        <w:rPr>
          <w:rFonts w:hint="eastAsia"/>
        </w:rPr>
        <w:t>分子的缩合——通过衣壳包裹</w:t>
      </w:r>
      <w:r>
        <w:rPr>
          <w:rFonts w:hint="eastAsia"/>
        </w:rPr>
        <w:t>DNA</w:t>
      </w:r>
      <w:r>
        <w:rPr>
          <w:rFonts w:hint="eastAsia"/>
        </w:rPr>
        <w:t>而形成头部——尾丝及尾部的其它部件独立装配完成——头部与尾部相结合——最后装上尾丝。</w:t>
      </w:r>
    </w:p>
    <w:p w14:paraId="27BB4AD0" w14:textId="77777777" w:rsidR="00E534C9" w:rsidRDefault="006B1B83">
      <w:pPr>
        <w:ind w:firstLineChars="500" w:firstLine="1050"/>
      </w:pPr>
      <w:r>
        <w:t>绝大多数</w:t>
      </w:r>
      <w:r>
        <w:t>DNA</w:t>
      </w:r>
      <w:r>
        <w:t>病毒在细胞核内组装，</w:t>
      </w:r>
      <w:r>
        <w:t>RNA</w:t>
      </w:r>
      <w:r>
        <w:t>病毒与</w:t>
      </w:r>
      <w:proofErr w:type="gramStart"/>
      <w:r>
        <w:t>痘</w:t>
      </w:r>
      <w:proofErr w:type="gramEnd"/>
      <w:r>
        <w:t>病毒类则在细胞质内组装；</w:t>
      </w:r>
    </w:p>
    <w:p w14:paraId="5731C801" w14:textId="77777777" w:rsidR="00E534C9" w:rsidRDefault="006B1B83">
      <w:pPr>
        <w:ind w:firstLineChars="500" w:firstLine="1050"/>
      </w:pPr>
      <w:r>
        <w:t>无包膜病毒组装成核衣壳即为成熟的病毒体；</w:t>
      </w:r>
      <w:r>
        <w:rPr>
          <w:rFonts w:hint="eastAsia"/>
        </w:rPr>
        <w:t>有包膜病毒在释放时附上包膜。</w:t>
      </w:r>
    </w:p>
    <w:p w14:paraId="2BD2C247" w14:textId="77777777" w:rsidR="00E534C9" w:rsidRDefault="006B1B83">
      <w:pPr>
        <w:ind w:firstLineChars="500" w:firstLine="1050"/>
      </w:pPr>
      <w:r>
        <w:t>病毒的早期蛋白，即非病毒结构成分不组装入病毒，残留在感染细胞中</w:t>
      </w:r>
    </w:p>
    <w:p w14:paraId="4F73F78E" w14:textId="77777777" w:rsidR="00E534C9" w:rsidRDefault="006B1B83">
      <w:pPr>
        <w:numPr>
          <w:ilvl w:val="0"/>
          <w:numId w:val="14"/>
        </w:numPr>
        <w:ind w:left="420"/>
      </w:pPr>
      <w:r>
        <w:rPr>
          <w:rFonts w:hint="eastAsia"/>
        </w:rPr>
        <w:t>释放</w:t>
      </w:r>
    </w:p>
    <w:p w14:paraId="2EECF3A7" w14:textId="54C87577" w:rsidR="00E534C9" w:rsidRDefault="006B1B83" w:rsidP="00133F53">
      <w:pPr>
        <w:ind w:left="420" w:firstLineChars="300" w:firstLine="630"/>
      </w:pPr>
      <w:r>
        <w:t>裂解：绝大多数无包膜病毒释放时被感染的细胞崩解，释放出病毒颗粒，宿主细胞膜破坏，细胞迅即死亡。</w:t>
      </w:r>
    </w:p>
    <w:p w14:paraId="534C2B2D" w14:textId="77777777" w:rsidR="00E534C9" w:rsidRDefault="006B1B83">
      <w:pPr>
        <w:ind w:left="420"/>
      </w:pPr>
      <w:r>
        <w:t></w:t>
      </w:r>
      <w:r>
        <w:rPr>
          <w:rFonts w:hint="eastAsia"/>
        </w:rPr>
        <w:t xml:space="preserve">    </w:t>
      </w:r>
      <w:r>
        <w:t>出芽：绝大多数有包膜病毒通过细胞内的内质网、空泡，或包上细胞核膜或细胞膜以出芽方式释放而成为成熟病毒，在一段时间内逐个释出，对细胞膜破坏轻，宿主细胞死亡慢。有包膜的动物病毒是在从宿主细胞质膜</w:t>
      </w:r>
      <w:r>
        <w:rPr>
          <w:rFonts w:hint="eastAsia"/>
        </w:rPr>
        <w:t>或</w:t>
      </w:r>
      <w:proofErr w:type="gramStart"/>
      <w:r>
        <w:rPr>
          <w:rFonts w:hint="eastAsia"/>
        </w:rPr>
        <w:t>内膜</w:t>
      </w:r>
      <w:r>
        <w:t>芽出的</w:t>
      </w:r>
      <w:proofErr w:type="gramEnd"/>
      <w:r>
        <w:t>过程中裹上包膜而形成包膜病毒</w:t>
      </w:r>
      <w:r>
        <w:rPr>
          <w:rFonts w:hint="eastAsia"/>
        </w:rPr>
        <w:t>。</w:t>
      </w:r>
    </w:p>
    <w:p w14:paraId="2C215190" w14:textId="77777777" w:rsidR="00E534C9" w:rsidRDefault="006B1B83">
      <w:r>
        <w:rPr>
          <w:noProof/>
        </w:rPr>
        <w:drawing>
          <wp:anchor distT="0" distB="0" distL="114300" distR="114300" simplePos="0" relativeHeight="251661312" behindDoc="0" locked="0" layoutInCell="1" allowOverlap="1" wp14:anchorId="54D26AFD" wp14:editId="275F4C92">
            <wp:simplePos x="0" y="0"/>
            <wp:positionH relativeFrom="column">
              <wp:posOffset>1516380</wp:posOffset>
            </wp:positionH>
            <wp:positionV relativeFrom="paragraph">
              <wp:posOffset>64135</wp:posOffset>
            </wp:positionV>
            <wp:extent cx="2823845" cy="1756410"/>
            <wp:effectExtent l="0" t="0" r="10795" b="1143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823845" cy="1756410"/>
                    </a:xfrm>
                    <a:prstGeom prst="rect">
                      <a:avLst/>
                    </a:prstGeom>
                    <a:noFill/>
                    <a:ln>
                      <a:noFill/>
                    </a:ln>
                  </pic:spPr>
                </pic:pic>
              </a:graphicData>
            </a:graphic>
          </wp:anchor>
        </w:drawing>
      </w:r>
      <w:r>
        <w:rPr>
          <w:rFonts w:hint="eastAsia"/>
        </w:rPr>
        <w:t xml:space="preserve">          </w:t>
      </w:r>
      <w:r>
        <w:rPr>
          <w:rFonts w:hint="eastAsia"/>
        </w:rPr>
        <w:t>总结：</w:t>
      </w:r>
    </w:p>
    <w:p w14:paraId="1542D097" w14:textId="77777777" w:rsidR="00E534C9" w:rsidRDefault="00E534C9"/>
    <w:p w14:paraId="3F48EB13" w14:textId="77777777" w:rsidR="00E534C9" w:rsidRDefault="00E534C9"/>
    <w:p w14:paraId="6B6F16E9" w14:textId="77777777" w:rsidR="00E534C9" w:rsidRDefault="00E534C9"/>
    <w:p w14:paraId="1FCECEC6" w14:textId="77777777" w:rsidR="00E534C9" w:rsidRDefault="00E534C9"/>
    <w:p w14:paraId="5BDF4B95" w14:textId="77777777" w:rsidR="00E534C9" w:rsidRDefault="00E534C9"/>
    <w:p w14:paraId="2063822D" w14:textId="77777777" w:rsidR="00E534C9" w:rsidRDefault="00E534C9"/>
    <w:p w14:paraId="2485B32B" w14:textId="77777777" w:rsidR="00E534C9" w:rsidRDefault="00E534C9"/>
    <w:p w14:paraId="383742A7" w14:textId="77777777" w:rsidR="00E534C9" w:rsidRDefault="00E534C9"/>
    <w:p w14:paraId="3B04C5D4" w14:textId="77777777" w:rsidR="00E534C9" w:rsidRDefault="006B1B83">
      <w:pPr>
        <w:tabs>
          <w:tab w:val="left" w:pos="7072"/>
        </w:tabs>
        <w:jc w:val="left"/>
      </w:pPr>
      <w:r>
        <w:rPr>
          <w:rFonts w:hint="eastAsia"/>
        </w:rPr>
        <w:tab/>
      </w:r>
    </w:p>
    <w:p w14:paraId="7756CA9A" w14:textId="1891FE13" w:rsidR="002626D6" w:rsidRDefault="002626D6">
      <w:pPr>
        <w:tabs>
          <w:tab w:val="left" w:pos="7072"/>
        </w:tabs>
        <w:jc w:val="left"/>
        <w:rPr>
          <w:ins w:id="208" w:author="Zhangty" w:date="2020-11-21T15:31:00Z"/>
        </w:rPr>
      </w:pPr>
      <w:ins w:id="209" w:author="Zhangty" w:date="2020-11-21T15:31:00Z">
        <w:r>
          <w:rPr>
            <w:rFonts w:hint="eastAsia"/>
          </w:rPr>
          <w:t>植物病毒：</w:t>
        </w:r>
      </w:ins>
    </w:p>
    <w:p w14:paraId="33CCCF97" w14:textId="62DC7A0E" w:rsidR="002626D6" w:rsidRDefault="002626D6">
      <w:pPr>
        <w:tabs>
          <w:tab w:val="left" w:pos="7072"/>
        </w:tabs>
        <w:jc w:val="left"/>
        <w:rPr>
          <w:ins w:id="210" w:author="Zhangty" w:date="2020-11-21T15:41:00Z"/>
        </w:rPr>
      </w:pPr>
      <w:ins w:id="211" w:author="Zhangty" w:date="2020-11-21T15:31:00Z">
        <w:r>
          <w:rPr>
            <w:rFonts w:hint="eastAsia"/>
          </w:rPr>
          <w:t>大部分为</w:t>
        </w:r>
        <w:proofErr w:type="spellStart"/>
        <w:r>
          <w:rPr>
            <w:rFonts w:hint="eastAsia"/>
          </w:rPr>
          <w:t>ssRNA</w:t>
        </w:r>
        <w:proofErr w:type="spellEnd"/>
        <w:r>
          <w:rPr>
            <w:rFonts w:hint="eastAsia"/>
          </w:rPr>
          <w:t>病毒，寄生专化性不强。</w:t>
        </w:r>
      </w:ins>
      <w:ins w:id="212" w:author="Zhangty" w:date="2020-11-21T15:32:00Z">
        <w:r>
          <w:rPr>
            <w:rFonts w:hint="eastAsia"/>
          </w:rPr>
          <w:t>感染后症状主要分①花叶、黄化或红化；②矮化、</w:t>
        </w:r>
        <w:r>
          <w:rPr>
            <w:rFonts w:hint="eastAsia"/>
          </w:rPr>
          <w:lastRenderedPageBreak/>
          <w:t>丛枝、</w:t>
        </w:r>
      </w:ins>
      <w:ins w:id="213" w:author="Zhangty" w:date="2020-11-21T15:33:00Z">
        <w:r>
          <w:rPr>
            <w:rFonts w:hint="eastAsia"/>
          </w:rPr>
          <w:t>畸形等③枯斑或坏死</w:t>
        </w:r>
      </w:ins>
      <w:ins w:id="214" w:author="Zhangty" w:date="2020-11-21T15:39:00Z">
        <w:r w:rsidR="00B76DEE">
          <w:rPr>
            <w:rFonts w:hint="eastAsia"/>
          </w:rPr>
          <w:t>。</w:t>
        </w:r>
      </w:ins>
      <w:ins w:id="215" w:author="Zhangty" w:date="2020-11-21T15:40:00Z">
        <w:r w:rsidR="00B76DEE">
          <w:rPr>
            <w:rFonts w:hint="eastAsia"/>
          </w:rPr>
          <w:t>植物细胞表面至今未发现病毒特异性受体。可借助</w:t>
        </w:r>
      </w:ins>
      <w:ins w:id="216" w:author="Zhangty" w:date="2020-11-21T15:41:00Z">
        <w:r w:rsidR="00B76DEE">
          <w:rPr>
            <w:rFonts w:hint="eastAsia"/>
          </w:rPr>
          <w:t>胞间连丝在细胞间传播，侵入宿主细胞后才脱去外壳。</w:t>
        </w:r>
      </w:ins>
    </w:p>
    <w:p w14:paraId="3F4366B8" w14:textId="705B42F0" w:rsidR="00B76DEE" w:rsidRDefault="00B76DEE">
      <w:pPr>
        <w:tabs>
          <w:tab w:val="left" w:pos="7072"/>
        </w:tabs>
        <w:jc w:val="left"/>
        <w:rPr>
          <w:ins w:id="217" w:author="Zhangty" w:date="2020-11-21T15:41:00Z"/>
        </w:rPr>
      </w:pPr>
      <w:ins w:id="218" w:author="Zhangty" w:date="2020-11-21T15:41:00Z">
        <w:r>
          <w:rPr>
            <w:rFonts w:hint="eastAsia"/>
          </w:rPr>
          <w:t>脊椎动物病毒：</w:t>
        </w:r>
      </w:ins>
    </w:p>
    <w:p w14:paraId="7823EC5E" w14:textId="0D937F76" w:rsidR="00B76DEE" w:rsidRDefault="00B76DEE">
      <w:pPr>
        <w:tabs>
          <w:tab w:val="left" w:pos="7072"/>
        </w:tabs>
        <w:jc w:val="left"/>
        <w:rPr>
          <w:ins w:id="219" w:author="Zhangty" w:date="2020-11-21T15:42:00Z"/>
        </w:rPr>
      </w:pPr>
      <w:ins w:id="220" w:author="Zhangty" w:date="2020-11-21T15:41:00Z">
        <w:r>
          <w:rPr>
            <w:rFonts w:hint="eastAsia"/>
          </w:rPr>
          <w:t>吸附：首先吸附在细胞表面，不引起</w:t>
        </w:r>
      </w:ins>
      <w:ins w:id="221" w:author="Zhangty" w:date="2020-11-21T15:42:00Z">
        <w:r>
          <w:rPr>
            <w:rFonts w:hint="eastAsia"/>
          </w:rPr>
          <w:t>细胞发生任何变化。大多数动物病毒无吸附结构的分化。</w:t>
        </w:r>
      </w:ins>
    </w:p>
    <w:p w14:paraId="590AC578" w14:textId="7A8EA728" w:rsidR="00B76DEE" w:rsidRDefault="00B76DEE">
      <w:pPr>
        <w:tabs>
          <w:tab w:val="left" w:pos="7072"/>
        </w:tabs>
        <w:jc w:val="left"/>
        <w:rPr>
          <w:ins w:id="222" w:author="Zhangty" w:date="2020-11-21T15:43:00Z"/>
        </w:rPr>
      </w:pPr>
      <w:ins w:id="223" w:author="Zhangty" w:date="2020-11-21T15:42:00Z">
        <w:r>
          <w:rPr>
            <w:rFonts w:hint="eastAsia"/>
          </w:rPr>
          <w:t>侵入：吞饮、融合、与受体作用使</w:t>
        </w:r>
        <w:proofErr w:type="gramStart"/>
        <w:r>
          <w:rPr>
            <w:rFonts w:hint="eastAsia"/>
          </w:rPr>
          <w:t>核衣壳进入</w:t>
        </w:r>
      </w:ins>
      <w:proofErr w:type="gramEnd"/>
      <w:ins w:id="224" w:author="Zhangty" w:date="2020-11-21T15:43:00Z">
        <w:r>
          <w:rPr>
            <w:rFonts w:hint="eastAsia"/>
          </w:rPr>
          <w:t>胞质、直接穿过细胞膜</w:t>
        </w:r>
      </w:ins>
    </w:p>
    <w:p w14:paraId="4DAF9C52" w14:textId="5ECE38A2" w:rsidR="00B76DEE" w:rsidRDefault="00B76DEE">
      <w:pPr>
        <w:tabs>
          <w:tab w:val="left" w:pos="7072"/>
        </w:tabs>
        <w:jc w:val="left"/>
        <w:rPr>
          <w:ins w:id="225" w:author="Zhangty" w:date="2020-11-21T15:31:00Z"/>
          <w:rFonts w:hint="eastAsia"/>
        </w:rPr>
      </w:pPr>
      <w:ins w:id="226" w:author="Zhangty" w:date="2020-11-21T15:43:00Z">
        <w:r>
          <w:rPr>
            <w:rFonts w:hint="eastAsia"/>
          </w:rPr>
          <w:t>脱壳：侵入宿主细胞时衣壳就开始破损</w:t>
        </w:r>
      </w:ins>
      <w:ins w:id="227" w:author="Zhangty" w:date="2020-11-21T15:44:00Z">
        <w:r w:rsidR="00CE6229">
          <w:rPr>
            <w:rFonts w:hint="eastAsia"/>
          </w:rPr>
          <w:t>。</w:t>
        </w:r>
      </w:ins>
      <w:ins w:id="228" w:author="Zhangty" w:date="2020-11-21T15:45:00Z">
        <w:r w:rsidR="00CE6229">
          <w:rPr>
            <w:rFonts w:hint="eastAsia"/>
          </w:rPr>
          <w:t>若是以吞噬方式进入细胞，则衣壳被溶酶体释放的水解酶水解，</w:t>
        </w:r>
      </w:ins>
      <w:ins w:id="229" w:author="Zhangty" w:date="2020-11-21T15:46:00Z">
        <w:r w:rsidR="00CE6229">
          <w:rPr>
            <w:rFonts w:hint="eastAsia"/>
          </w:rPr>
          <w:t>少数病毒不需要完全脱壳就可增殖。</w:t>
        </w:r>
      </w:ins>
    </w:p>
    <w:p w14:paraId="41262298" w14:textId="7F839E24" w:rsidR="00E534C9" w:rsidRDefault="006B1B83">
      <w:pPr>
        <w:tabs>
          <w:tab w:val="left" w:pos="7072"/>
        </w:tabs>
        <w:jc w:val="left"/>
      </w:pPr>
      <w:r>
        <w:rPr>
          <w:rFonts w:hint="eastAsia"/>
        </w:rPr>
        <w:t>逆转录病毒：</w:t>
      </w:r>
      <w:r>
        <w:rPr>
          <w:rFonts w:hint="eastAsia"/>
        </w:rPr>
        <w:t></w:t>
      </w:r>
      <w:r>
        <w:rPr>
          <w:rFonts w:hint="eastAsia"/>
        </w:rPr>
        <w:t xml:space="preserve"> </w:t>
      </w:r>
    </w:p>
    <w:p w14:paraId="6F09ED1E" w14:textId="77777777" w:rsidR="00E534C9" w:rsidRDefault="006B1B83">
      <w:pPr>
        <w:tabs>
          <w:tab w:val="left" w:pos="7072"/>
        </w:tabs>
        <w:ind w:firstLineChars="200" w:firstLine="420"/>
        <w:jc w:val="left"/>
      </w:pPr>
      <w:r>
        <w:rPr>
          <w:rFonts w:hint="eastAsia"/>
        </w:rPr>
        <w:t>基本结构：有包膜、二十面体对称</w:t>
      </w:r>
    </w:p>
    <w:p w14:paraId="6ADA982C" w14:textId="77777777" w:rsidR="00E534C9" w:rsidRDefault="006B1B83">
      <w:pPr>
        <w:tabs>
          <w:tab w:val="left" w:pos="7072"/>
        </w:tabs>
        <w:jc w:val="left"/>
      </w:pPr>
      <w:r>
        <w:rPr>
          <w:rFonts w:hint="eastAsia"/>
        </w:rPr>
        <w:t></w:t>
      </w:r>
      <w:r>
        <w:rPr>
          <w:rFonts w:hint="eastAsia"/>
        </w:rPr>
        <w:t xml:space="preserve">  </w:t>
      </w:r>
      <w:r>
        <w:rPr>
          <w:rFonts w:hint="eastAsia"/>
        </w:rPr>
        <w:t>组成：</w:t>
      </w:r>
      <w:r>
        <w:rPr>
          <w:rFonts w:hint="eastAsia"/>
        </w:rPr>
        <w:t xml:space="preserve"> </w:t>
      </w:r>
      <w:proofErr w:type="spellStart"/>
      <w:r>
        <w:rPr>
          <w:rFonts w:hint="eastAsia"/>
        </w:rPr>
        <w:t>ssRNA</w:t>
      </w:r>
      <w:proofErr w:type="spellEnd"/>
      <w:r>
        <w:rPr>
          <w:rFonts w:hint="eastAsia"/>
        </w:rPr>
        <w:t>、蛋白质、脂肪、糖类、反转录酶、核糖核酸酶</w:t>
      </w:r>
      <w:r>
        <w:rPr>
          <w:rFonts w:hint="eastAsia"/>
        </w:rPr>
        <w:t>H</w:t>
      </w:r>
      <w:r>
        <w:rPr>
          <w:rFonts w:hint="eastAsia"/>
        </w:rPr>
        <w:t>、转化蛋白、</w:t>
      </w:r>
      <w:r>
        <w:rPr>
          <w:rFonts w:hint="eastAsia"/>
        </w:rPr>
        <w:t>DNA</w:t>
      </w:r>
      <w:r>
        <w:rPr>
          <w:rFonts w:hint="eastAsia"/>
        </w:rPr>
        <w:t>连接酶等。</w:t>
      </w:r>
    </w:p>
    <w:p w14:paraId="5F0CCEFC" w14:textId="77777777" w:rsidR="00E534C9" w:rsidRDefault="006B1B83">
      <w:pPr>
        <w:tabs>
          <w:tab w:val="left" w:pos="7072"/>
        </w:tabs>
        <w:ind w:firstLineChars="200" w:firstLine="420"/>
        <w:jc w:val="left"/>
      </w:pPr>
      <w:r>
        <w:rPr>
          <w:rFonts w:hint="eastAsia"/>
        </w:rPr>
        <w:t>以病毒</w:t>
      </w:r>
      <w:r>
        <w:rPr>
          <w:rFonts w:hint="eastAsia"/>
        </w:rPr>
        <w:t>RNA</w:t>
      </w:r>
      <w:r>
        <w:rPr>
          <w:rFonts w:hint="eastAsia"/>
        </w:rPr>
        <w:t>为模板，反转录生成±</w:t>
      </w:r>
      <w:r>
        <w:rPr>
          <w:rFonts w:hint="eastAsia"/>
        </w:rPr>
        <w:t>DNA</w:t>
      </w:r>
      <w:r>
        <w:rPr>
          <w:rFonts w:hint="eastAsia"/>
        </w:rPr>
        <w:t>中间体——双链</w:t>
      </w:r>
      <w:r>
        <w:rPr>
          <w:rFonts w:hint="eastAsia"/>
        </w:rPr>
        <w:t>DNA</w:t>
      </w:r>
      <w:r>
        <w:rPr>
          <w:rFonts w:hint="eastAsia"/>
        </w:rPr>
        <w:t>整合于细胞基因组</w:t>
      </w:r>
      <w:r>
        <w:rPr>
          <w:rFonts w:hint="eastAsia"/>
        </w:rPr>
        <w:t>DNA</w:t>
      </w:r>
      <w:r>
        <w:rPr>
          <w:rFonts w:hint="eastAsia"/>
        </w:rPr>
        <w:t>中</w:t>
      </w:r>
      <w:r>
        <w:rPr>
          <w:rFonts w:hint="eastAsia"/>
          <w:color w:val="00B0F0"/>
        </w:rPr>
        <w:t>(</w:t>
      </w:r>
      <w:r>
        <w:rPr>
          <w:rFonts w:hint="eastAsia"/>
          <w:color w:val="00B0F0"/>
        </w:rPr>
        <w:t>形成原病毒</w:t>
      </w:r>
      <w:r>
        <w:rPr>
          <w:rFonts w:hint="eastAsia"/>
          <w:color w:val="00B0F0"/>
        </w:rPr>
        <w:t>)</w:t>
      </w:r>
      <w:r>
        <w:rPr>
          <w:rFonts w:hint="eastAsia"/>
        </w:rPr>
        <w:t>——子代</w:t>
      </w:r>
      <w:r>
        <w:rPr>
          <w:rFonts w:hint="eastAsia"/>
        </w:rPr>
        <w:t>RNA</w:t>
      </w:r>
      <w:r>
        <w:rPr>
          <w:rFonts w:hint="eastAsia"/>
        </w:rPr>
        <w:t>由整合的病毒</w:t>
      </w:r>
      <w:r>
        <w:rPr>
          <w:rFonts w:hint="eastAsia"/>
        </w:rPr>
        <w:t>RNA</w:t>
      </w:r>
      <w:r>
        <w:rPr>
          <w:rFonts w:hint="eastAsia"/>
        </w:rPr>
        <w:t>转录而来——</w:t>
      </w:r>
      <w:proofErr w:type="gramStart"/>
      <w:r>
        <w:rPr>
          <w:rFonts w:hint="eastAsia"/>
        </w:rPr>
        <w:t>母代和</w:t>
      </w:r>
      <w:proofErr w:type="gramEnd"/>
      <w:r>
        <w:rPr>
          <w:rFonts w:hint="eastAsia"/>
        </w:rPr>
        <w:t>子代</w:t>
      </w:r>
      <w:r>
        <w:rPr>
          <w:rFonts w:hint="eastAsia"/>
        </w:rPr>
        <w:t>RNA</w:t>
      </w:r>
      <w:r>
        <w:rPr>
          <w:rFonts w:hint="eastAsia"/>
        </w:rPr>
        <w:t>都呈现</w:t>
      </w:r>
      <w:r>
        <w:rPr>
          <w:rFonts w:hint="eastAsia"/>
        </w:rPr>
        <w:t>mRNA</w:t>
      </w:r>
      <w:r>
        <w:rPr>
          <w:rFonts w:hint="eastAsia"/>
        </w:rPr>
        <w:t>活性。</w:t>
      </w:r>
    </w:p>
    <w:p w14:paraId="096D9542" w14:textId="77777777" w:rsidR="00E534C9" w:rsidRDefault="006B1B83">
      <w:pPr>
        <w:tabs>
          <w:tab w:val="left" w:pos="7072"/>
        </w:tabs>
        <w:ind w:firstLineChars="200" w:firstLine="420"/>
        <w:jc w:val="left"/>
      </w:pPr>
      <w:r>
        <w:rPr>
          <w:rFonts w:hint="eastAsia"/>
        </w:rPr>
        <w:t>原病毒可能导致宿主癌变。</w:t>
      </w:r>
    </w:p>
    <w:p w14:paraId="4C03B42E" w14:textId="77777777" w:rsidR="00E534C9" w:rsidRDefault="006B1B83">
      <w:pPr>
        <w:tabs>
          <w:tab w:val="left" w:pos="7072"/>
        </w:tabs>
        <w:jc w:val="left"/>
      </w:pPr>
      <w:r>
        <w:rPr>
          <w:rFonts w:hint="eastAsia"/>
        </w:rPr>
        <w:t>烈性噬菌体和温和噬菌体</w:t>
      </w:r>
    </w:p>
    <w:p w14:paraId="4524332F" w14:textId="77777777" w:rsidR="00E534C9" w:rsidRDefault="006B1B83">
      <w:pPr>
        <w:tabs>
          <w:tab w:val="left" w:pos="7072"/>
        </w:tabs>
        <w:ind w:firstLineChars="200" w:firstLine="420"/>
        <w:jc w:val="left"/>
      </w:pPr>
      <w:r>
        <w:t>烈性噬菌体：感染细胞后</w:t>
      </w:r>
      <w:r>
        <w:t>,</w:t>
      </w:r>
      <w:r>
        <w:t>能在寄主细胞内增殖，产生大量子代噬菌体，并引起细菌裂解的噬菌体。</w:t>
      </w:r>
    </w:p>
    <w:p w14:paraId="18CC7030" w14:textId="404DB3FA" w:rsidR="00E534C9" w:rsidRDefault="006B1B83">
      <w:pPr>
        <w:tabs>
          <w:tab w:val="left" w:pos="7072"/>
        </w:tabs>
        <w:ind w:firstLineChars="200" w:firstLine="420"/>
        <w:jc w:val="left"/>
      </w:pPr>
      <w:r>
        <w:t>温和噬菌体：噬菌体感染细胞后，将其核酸整合（插入）到宿主的核</w:t>
      </w:r>
      <w:r>
        <w:t>DNA</w:t>
      </w:r>
      <w:r>
        <w:t>上，并且可以随宿主</w:t>
      </w:r>
      <w:r>
        <w:t>DNA</w:t>
      </w:r>
      <w:r>
        <w:t>的复制而进行同步复制，在一般情况下，不引起寄主细胞裂解的噬菌体。</w:t>
      </w:r>
      <w:ins w:id="230" w:author="Zhangty" w:date="2020-11-21T15:50:00Z">
        <w:r w:rsidR="00CE6229">
          <w:rPr>
            <w:rFonts w:hint="eastAsia"/>
          </w:rPr>
          <w:t>目前所知的温和噬菌体核酸均为双链</w:t>
        </w:r>
        <w:r w:rsidR="00CE6229">
          <w:rPr>
            <w:rFonts w:hint="eastAsia"/>
          </w:rPr>
          <w:t>DNA</w:t>
        </w:r>
        <w:r w:rsidR="00CE6229">
          <w:rPr>
            <w:rFonts w:hint="eastAsia"/>
          </w:rPr>
          <w:t>，与细菌</w:t>
        </w:r>
        <w:r w:rsidR="00CE6229">
          <w:rPr>
            <w:rFonts w:hint="eastAsia"/>
          </w:rPr>
          <w:t>DNA</w:t>
        </w:r>
        <w:r w:rsidR="00CE6229">
          <w:rPr>
            <w:rFonts w:hint="eastAsia"/>
          </w:rPr>
          <w:t>的</w:t>
        </w:r>
      </w:ins>
      <w:ins w:id="231" w:author="Zhangty" w:date="2020-11-21T15:51:00Z">
        <w:r w:rsidR="00CE6229">
          <w:rPr>
            <w:rFonts w:hint="eastAsia"/>
          </w:rPr>
          <w:t>结合可以只有一个特定部位（</w:t>
        </w:r>
        <w:r w:rsidR="00CE6229">
          <w:rPr>
            <w:rFonts w:hint="eastAsia"/>
          </w:rPr>
          <w:t>E</w:t>
        </w:r>
        <w:r w:rsidR="00CE6229">
          <w:t>. coli</w:t>
        </w:r>
        <w:r w:rsidR="00CE6229">
          <w:rPr>
            <w:rFonts w:hint="eastAsia"/>
          </w:rPr>
          <w:t>的λ噬菌体）或有多个或不定部位（</w:t>
        </w:r>
      </w:ins>
      <w:ins w:id="232" w:author="Zhangty" w:date="2020-11-21T15:52:00Z">
        <w:r w:rsidR="00CE6229">
          <w:rPr>
            <w:rFonts w:hint="eastAsia"/>
          </w:rPr>
          <w:t>E</w:t>
        </w:r>
        <w:r w:rsidR="00CE6229">
          <w:t>. coli</w:t>
        </w:r>
        <w:r w:rsidR="00CE6229">
          <w:rPr>
            <w:rFonts w:hint="eastAsia"/>
          </w:rPr>
          <w:t>的</w:t>
        </w:r>
        <w:r w:rsidR="00CE6229">
          <w:rPr>
            <w:rFonts w:hint="eastAsia"/>
          </w:rPr>
          <w:t>P</w:t>
        </w:r>
        <w:r w:rsidR="00CE6229">
          <w:rPr>
            <w:vertAlign w:val="subscript"/>
          </w:rPr>
          <w:t>1</w:t>
        </w:r>
        <w:r w:rsidR="00CE6229">
          <w:rPr>
            <w:rFonts w:hint="eastAsia"/>
          </w:rPr>
          <w:t>噬菌体</w:t>
        </w:r>
      </w:ins>
      <w:ins w:id="233" w:author="Zhangty" w:date="2020-11-21T15:51:00Z">
        <w:r w:rsidR="00CE6229">
          <w:rPr>
            <w:rFonts w:hint="eastAsia"/>
          </w:rPr>
          <w:t>）</w:t>
        </w:r>
      </w:ins>
      <w:ins w:id="234" w:author="Zhangty" w:date="2020-11-21T15:52:00Z">
        <w:r w:rsidR="00CE6229">
          <w:rPr>
            <w:rFonts w:hint="eastAsia"/>
          </w:rPr>
          <w:t>。</w:t>
        </w:r>
      </w:ins>
    </w:p>
    <w:p w14:paraId="3C184D1E" w14:textId="77777777" w:rsidR="00CE6229" w:rsidRDefault="006B1B83">
      <w:pPr>
        <w:tabs>
          <w:tab w:val="left" w:pos="7072"/>
        </w:tabs>
        <w:ind w:firstLineChars="200" w:firstLine="420"/>
        <w:jc w:val="left"/>
      </w:pPr>
      <w:r>
        <w:rPr>
          <w:rFonts w:hint="eastAsia"/>
        </w:rPr>
        <w:t>溶原性细菌：细胞中含有以原噬菌体状态存在的温和噬菌体基因组的细菌</w:t>
      </w:r>
      <w:proofErr w:type="gramStart"/>
      <w:r>
        <w:rPr>
          <w:rFonts w:hint="eastAsia"/>
        </w:rPr>
        <w:t>称做</w:t>
      </w:r>
      <w:proofErr w:type="gramEnd"/>
      <w:r>
        <w:rPr>
          <w:rFonts w:hint="eastAsia"/>
        </w:rPr>
        <w:t>溶源性细菌。</w:t>
      </w:r>
      <w:r>
        <w:rPr>
          <w:rFonts w:hint="eastAsia"/>
        </w:rPr>
        <w:t xml:space="preserve">     </w:t>
      </w:r>
    </w:p>
    <w:p w14:paraId="75F89A4E" w14:textId="0B534E98" w:rsidR="00E534C9" w:rsidRDefault="006B1B83">
      <w:pPr>
        <w:tabs>
          <w:tab w:val="left" w:pos="7072"/>
        </w:tabs>
        <w:ind w:firstLineChars="200" w:firstLine="420"/>
        <w:jc w:val="left"/>
      </w:pPr>
      <w:r>
        <w:rPr>
          <w:rFonts w:hint="eastAsia"/>
        </w:rPr>
        <w:t>特点：</w:t>
      </w:r>
    </w:p>
    <w:p w14:paraId="5D449D5E" w14:textId="77777777" w:rsidR="00E534C9" w:rsidRDefault="006B1B83">
      <w:pPr>
        <w:tabs>
          <w:tab w:val="left" w:pos="7072"/>
        </w:tabs>
        <w:ind w:firstLineChars="600" w:firstLine="1260"/>
        <w:jc w:val="left"/>
      </w:pPr>
      <w:r>
        <w:rPr>
          <w:rFonts w:hint="eastAsia"/>
        </w:rPr>
        <w:t>可稳定遗传：子代细菌都含有原噬菌体，均具有溶原性。</w:t>
      </w:r>
    </w:p>
    <w:p w14:paraId="2C5602E1" w14:textId="3224E9FF" w:rsidR="00E534C9" w:rsidRDefault="006B1B83" w:rsidP="00CE6229">
      <w:pPr>
        <w:tabs>
          <w:tab w:val="left" w:pos="7072"/>
        </w:tabs>
        <w:ind w:firstLineChars="200" w:firstLine="420"/>
        <w:jc w:val="left"/>
      </w:pPr>
      <w:r>
        <w:rPr>
          <w:rFonts w:hint="eastAsia"/>
        </w:rPr>
        <w:t></w:t>
      </w:r>
      <w:r>
        <w:rPr>
          <w:rFonts w:hint="eastAsia"/>
        </w:rPr>
        <w:t xml:space="preserve">      </w:t>
      </w:r>
      <w:r>
        <w:rPr>
          <w:rFonts w:hint="eastAsia"/>
        </w:rPr>
        <w:t>可自发裂解：温和噬菌体的核酸也可从宿主</w:t>
      </w:r>
      <w:r>
        <w:rPr>
          <w:rFonts w:hint="eastAsia"/>
        </w:rPr>
        <w:t>DNA</w:t>
      </w:r>
      <w:r>
        <w:rPr>
          <w:rFonts w:hint="eastAsia"/>
        </w:rPr>
        <w:t>上脱落下来，恢复原来的状态，进行大量的复制，变成烈性噬菌体，自发裂解几率</w:t>
      </w:r>
      <w:r>
        <w:rPr>
          <w:rFonts w:hint="eastAsia"/>
        </w:rPr>
        <w:t>10</w:t>
      </w:r>
      <w:r w:rsidRPr="00CE6229">
        <w:rPr>
          <w:rFonts w:hint="eastAsia"/>
          <w:vertAlign w:val="superscript"/>
          <w:rPrChange w:id="235" w:author="Zhangty" w:date="2020-11-21T15:48:00Z">
            <w:rPr>
              <w:rFonts w:hint="eastAsia"/>
            </w:rPr>
          </w:rPrChange>
        </w:rPr>
        <w:t>-2</w:t>
      </w:r>
      <w:r>
        <w:rPr>
          <w:rFonts w:hint="eastAsia"/>
        </w:rPr>
        <w:t>～</w:t>
      </w:r>
      <w:r>
        <w:rPr>
          <w:rFonts w:hint="eastAsia"/>
        </w:rPr>
        <w:t>10</w:t>
      </w:r>
      <w:r w:rsidRPr="00CE6229">
        <w:rPr>
          <w:rFonts w:hint="eastAsia"/>
          <w:vertAlign w:val="superscript"/>
          <w:rPrChange w:id="236" w:author="Zhangty" w:date="2020-11-21T15:48:00Z">
            <w:rPr>
              <w:rFonts w:hint="eastAsia"/>
            </w:rPr>
          </w:rPrChange>
        </w:rPr>
        <w:t>-5</w:t>
      </w:r>
      <w:r>
        <w:rPr>
          <w:rFonts w:hint="eastAsia"/>
        </w:rPr>
        <w:t xml:space="preserve"> </w:t>
      </w:r>
      <w:r>
        <w:rPr>
          <w:rFonts w:hint="eastAsia"/>
        </w:rPr>
        <w:t>。可诱导裂解：用化学、物理方法诱导。</w:t>
      </w:r>
    </w:p>
    <w:p w14:paraId="7AB94282" w14:textId="77777777" w:rsidR="00E534C9" w:rsidRDefault="006B1B83">
      <w:pPr>
        <w:tabs>
          <w:tab w:val="left" w:pos="7072"/>
        </w:tabs>
        <w:ind w:firstLineChars="200" w:firstLine="420"/>
        <w:jc w:val="left"/>
      </w:pPr>
      <w:r>
        <w:rPr>
          <w:rFonts w:hint="eastAsia"/>
        </w:rPr>
        <w:t></w:t>
      </w:r>
      <w:r>
        <w:rPr>
          <w:rFonts w:hint="eastAsia"/>
        </w:rPr>
        <w:t xml:space="preserve">      </w:t>
      </w:r>
      <w:r>
        <w:rPr>
          <w:rFonts w:hint="eastAsia"/>
          <w:color w:val="FF0000"/>
        </w:rPr>
        <w:t>具有“免疫性”</w:t>
      </w:r>
      <w:r>
        <w:rPr>
          <w:rFonts w:hint="eastAsia"/>
        </w:rPr>
        <w:t>：</w:t>
      </w:r>
      <w:proofErr w:type="gramStart"/>
      <w:r>
        <w:rPr>
          <w:rFonts w:hint="eastAsia"/>
        </w:rPr>
        <w:t>溶</w:t>
      </w:r>
      <w:proofErr w:type="gramEnd"/>
      <w:r>
        <w:rPr>
          <w:rFonts w:hint="eastAsia"/>
        </w:rPr>
        <w:t>原菌对其本身产生的噬菌体或外来的同源的噬菌体不敏感，对同源噬菌体具免疫性，对非同源噬菌体没有免疫性。</w:t>
      </w:r>
    </w:p>
    <w:p w14:paraId="30396E16" w14:textId="77777777" w:rsidR="00E534C9" w:rsidRDefault="006B1B83">
      <w:pPr>
        <w:tabs>
          <w:tab w:val="left" w:pos="7072"/>
        </w:tabs>
        <w:ind w:firstLineChars="200" w:firstLine="420"/>
        <w:jc w:val="left"/>
      </w:pPr>
      <w:r>
        <w:rPr>
          <w:rFonts w:hint="eastAsia"/>
        </w:rPr>
        <w:t></w:t>
      </w:r>
      <w:r>
        <w:rPr>
          <w:rFonts w:hint="eastAsia"/>
        </w:rPr>
        <w:t xml:space="preserve">      </w:t>
      </w:r>
      <w:r>
        <w:rPr>
          <w:rFonts w:hint="eastAsia"/>
        </w:rPr>
        <w:t>可复愈：自然遗失前噬菌体，但不发生自发裂解和诱导裂解</w:t>
      </w:r>
    </w:p>
    <w:p w14:paraId="26411B62" w14:textId="408F89B1" w:rsidR="00E534C9" w:rsidRDefault="006B1B83">
      <w:pPr>
        <w:tabs>
          <w:tab w:val="left" w:pos="7072"/>
        </w:tabs>
        <w:ind w:firstLineChars="200" w:firstLine="420"/>
        <w:jc w:val="left"/>
      </w:pPr>
      <w:r>
        <w:rPr>
          <w:rFonts w:hint="eastAsia"/>
        </w:rPr>
        <w:t></w:t>
      </w:r>
      <w:r>
        <w:rPr>
          <w:rFonts w:hint="eastAsia"/>
        </w:rPr>
        <w:t xml:space="preserve">      </w:t>
      </w:r>
      <w:proofErr w:type="gramStart"/>
      <w:r>
        <w:rPr>
          <w:rFonts w:hint="eastAsia"/>
          <w:color w:val="FF0000"/>
        </w:rPr>
        <w:t>溶源转变</w:t>
      </w:r>
      <w:proofErr w:type="gramEnd"/>
      <w:r>
        <w:rPr>
          <w:rFonts w:hint="eastAsia"/>
        </w:rPr>
        <w:t>：由于</w:t>
      </w:r>
      <w:proofErr w:type="gramStart"/>
      <w:r>
        <w:rPr>
          <w:rFonts w:hint="eastAsia"/>
        </w:rPr>
        <w:t>溶</w:t>
      </w:r>
      <w:proofErr w:type="gramEnd"/>
      <w:r>
        <w:rPr>
          <w:rFonts w:hint="eastAsia"/>
        </w:rPr>
        <w:t>原菌整合了温和噬菌体的核酸而使自己产生一些新的生理特征，是除免疫性外的其他的表形改变，包括</w:t>
      </w:r>
      <w:proofErr w:type="gramStart"/>
      <w:r>
        <w:rPr>
          <w:rFonts w:hint="eastAsia"/>
        </w:rPr>
        <w:t>溶源菌</w:t>
      </w:r>
      <w:proofErr w:type="gramEnd"/>
      <w:r>
        <w:rPr>
          <w:rFonts w:hint="eastAsia"/>
        </w:rPr>
        <w:t>细胞表面性质的改变和致病性转变。</w:t>
      </w:r>
    </w:p>
    <w:p w14:paraId="2AC44CD4" w14:textId="2A6C8E64" w:rsidR="00E534C9" w:rsidRDefault="00CE6229">
      <w:pPr>
        <w:tabs>
          <w:tab w:val="left" w:pos="7072"/>
        </w:tabs>
        <w:jc w:val="left"/>
        <w:rPr>
          <w:ins w:id="237" w:author="Zhangty" w:date="2020-11-21T15:53:00Z"/>
        </w:rPr>
      </w:pPr>
      <w:ins w:id="238" w:author="Zhangty" w:date="2020-11-21T15:53:00Z">
        <w:r>
          <w:rPr>
            <w:rFonts w:hint="eastAsia"/>
          </w:rPr>
          <w:t>病毒增殖的细胞效应：</w:t>
        </w:r>
      </w:ins>
    </w:p>
    <w:p w14:paraId="219F5C49" w14:textId="4374263F" w:rsidR="00CE6229" w:rsidRDefault="00CE6229">
      <w:pPr>
        <w:tabs>
          <w:tab w:val="left" w:pos="7072"/>
        </w:tabs>
        <w:jc w:val="left"/>
        <w:rPr>
          <w:ins w:id="239" w:author="Zhangty" w:date="2020-11-21T15:56:00Z"/>
        </w:rPr>
      </w:pPr>
      <w:ins w:id="240" w:author="Zhangty" w:date="2020-11-21T15:53:00Z">
        <w:r>
          <w:rPr>
            <w:rFonts w:hint="eastAsia"/>
          </w:rPr>
          <w:t>干扰现象：两种病毒同时感染同一细胞时，可能发生一种病毒的</w:t>
        </w:r>
      </w:ins>
      <w:ins w:id="241" w:author="Zhangty" w:date="2020-11-21T15:54:00Z">
        <w:r>
          <w:rPr>
            <w:rFonts w:hint="eastAsia"/>
          </w:rPr>
          <w:t>增殖抑制了另一种的现象</w:t>
        </w:r>
        <w:r w:rsidR="00855437">
          <w:rPr>
            <w:rFonts w:hint="eastAsia"/>
          </w:rPr>
          <w:t>。产生原因可能是干扰素的作用或第一章病毒改变了细胞表面受体结构或细胞代谢途径</w:t>
        </w:r>
        <w:r w:rsidR="00855437">
          <w:rPr>
            <w:rFonts w:hint="eastAsia"/>
          </w:rPr>
          <w:t>/</w:t>
        </w:r>
        <w:r w:rsidR="00855437">
          <w:rPr>
            <w:rFonts w:hint="eastAsia"/>
          </w:rPr>
          <w:t>抑制第二种</w:t>
        </w:r>
      </w:ins>
      <w:ins w:id="242" w:author="Zhangty" w:date="2020-11-21T15:55:00Z">
        <w:r w:rsidR="00855437">
          <w:rPr>
            <w:rFonts w:hint="eastAsia"/>
          </w:rPr>
          <w:t>病毒</w:t>
        </w:r>
        <w:r w:rsidR="00855437">
          <w:rPr>
            <w:rFonts w:hint="eastAsia"/>
          </w:rPr>
          <w:t>mRNA</w:t>
        </w:r>
        <w:r w:rsidR="00855437">
          <w:rPr>
            <w:rFonts w:hint="eastAsia"/>
          </w:rPr>
          <w:t>的转译。</w:t>
        </w:r>
      </w:ins>
    </w:p>
    <w:p w14:paraId="59EC0671" w14:textId="23B4CADE" w:rsidR="00855437" w:rsidRDefault="00855437">
      <w:pPr>
        <w:tabs>
          <w:tab w:val="left" w:pos="7072"/>
        </w:tabs>
        <w:jc w:val="left"/>
        <w:rPr>
          <w:ins w:id="243" w:author="Zhangty" w:date="2020-11-21T15:56:00Z"/>
        </w:rPr>
      </w:pPr>
      <w:ins w:id="244" w:author="Zhangty" w:date="2020-11-21T15:56:00Z">
        <w:r>
          <w:rPr>
            <w:rFonts w:hint="eastAsia"/>
          </w:rPr>
          <w:t>噬菌体的危害和应用：</w:t>
        </w:r>
      </w:ins>
    </w:p>
    <w:p w14:paraId="69D76A88" w14:textId="2403772A" w:rsidR="00855437" w:rsidRDefault="00855437">
      <w:pPr>
        <w:tabs>
          <w:tab w:val="left" w:pos="7072"/>
        </w:tabs>
        <w:jc w:val="left"/>
        <w:rPr>
          <w:ins w:id="245" w:author="Zhangty" w:date="2020-11-21T15:57:00Z"/>
        </w:rPr>
      </w:pPr>
      <w:ins w:id="246" w:author="Zhangty" w:date="2020-11-21T15:56:00Z">
        <w:r>
          <w:rPr>
            <w:rFonts w:hint="eastAsia"/>
          </w:rPr>
          <w:t>危害：发酵时噬菌体污染，可通过控制活菌排放、选育抗性菌株、</w:t>
        </w:r>
      </w:ins>
      <w:ins w:id="247" w:author="Zhangty" w:date="2020-11-21T15:57:00Z">
        <w:r>
          <w:rPr>
            <w:rFonts w:hint="eastAsia"/>
          </w:rPr>
          <w:t>轮换使用菌种、药物防治等手段防治。</w:t>
        </w:r>
      </w:ins>
    </w:p>
    <w:p w14:paraId="33FF3E15" w14:textId="1BD9DBE7" w:rsidR="00855437" w:rsidRDefault="00855437">
      <w:pPr>
        <w:tabs>
          <w:tab w:val="left" w:pos="7072"/>
        </w:tabs>
        <w:jc w:val="left"/>
        <w:rPr>
          <w:rFonts w:hint="eastAsia"/>
        </w:rPr>
      </w:pPr>
      <w:ins w:id="248" w:author="Zhangty" w:date="2020-11-21T15:57:00Z">
        <w:r>
          <w:rPr>
            <w:rFonts w:hint="eastAsia"/>
          </w:rPr>
          <w:t>应用：分子生物学研究工具、鉴定未知菌、临床治疗传染病、检验植物</w:t>
        </w:r>
      </w:ins>
      <w:ins w:id="249" w:author="Zhangty" w:date="2020-11-21T15:58:00Z">
        <w:r>
          <w:rPr>
            <w:rFonts w:hint="eastAsia"/>
          </w:rPr>
          <w:t>病原菌、测定辐射剂量等。</w:t>
        </w:r>
      </w:ins>
    </w:p>
    <w:p w14:paraId="47C42CC5" w14:textId="77777777" w:rsidR="00E534C9" w:rsidRDefault="006B1B83">
      <w:pPr>
        <w:tabs>
          <w:tab w:val="left" w:pos="7072"/>
        </w:tabs>
        <w:jc w:val="left"/>
        <w:outlineLvl w:val="1"/>
      </w:pPr>
      <w:r>
        <w:rPr>
          <w:rFonts w:hint="eastAsia"/>
        </w:rPr>
        <w:t>五．病毒的非增值性感染</w:t>
      </w:r>
    </w:p>
    <w:p w14:paraId="4BF64D8B" w14:textId="77777777" w:rsidR="00E534C9" w:rsidRDefault="006B1B83">
      <w:pPr>
        <w:tabs>
          <w:tab w:val="left" w:pos="7072"/>
        </w:tabs>
        <w:ind w:firstLine="420"/>
        <w:jc w:val="left"/>
      </w:pPr>
      <w:r>
        <w:rPr>
          <w:rFonts w:hint="eastAsia"/>
        </w:rPr>
        <w:lastRenderedPageBreak/>
        <w:t>增殖性感染：感染发生在病毒能在其内完成复制循环的允许细胞内，并以</w:t>
      </w:r>
      <w:r>
        <w:rPr>
          <w:rFonts w:hint="eastAsia"/>
          <w:color w:val="FF0000"/>
        </w:rPr>
        <w:t>有感染性病毒子代产生</w:t>
      </w:r>
      <w:r>
        <w:rPr>
          <w:rFonts w:hint="eastAsia"/>
        </w:rPr>
        <w:t>为特征；</w:t>
      </w:r>
    </w:p>
    <w:p w14:paraId="4309AE61" w14:textId="77777777" w:rsidR="00E534C9" w:rsidRDefault="006B1B83">
      <w:pPr>
        <w:tabs>
          <w:tab w:val="left" w:pos="7072"/>
        </w:tabs>
        <w:ind w:firstLine="420"/>
        <w:jc w:val="left"/>
      </w:pPr>
      <w:r>
        <w:rPr>
          <w:rFonts w:hint="eastAsia"/>
        </w:rPr>
        <w:t>非增值性感染：感染由于病毒、或是细胞的原因，致使病毒的复制在病毒进入敏感细胞</w:t>
      </w:r>
    </w:p>
    <w:p w14:paraId="657393C1" w14:textId="77777777" w:rsidR="00E534C9" w:rsidRDefault="006B1B83">
      <w:pPr>
        <w:tabs>
          <w:tab w:val="left" w:pos="7072"/>
        </w:tabs>
        <w:jc w:val="left"/>
      </w:pPr>
      <w:r>
        <w:rPr>
          <w:rFonts w:hint="eastAsia"/>
        </w:rPr>
        <w:t>后的某一阶段受阻，结果导致病毒感染的不完全循环。在此过程中，由于病毒与细胞的相互作用，虽然亦可能导致细胞发生某些变化，甚至产生细胞病变，但在受染细胞内，</w:t>
      </w:r>
      <w:r>
        <w:rPr>
          <w:rFonts w:hint="eastAsia"/>
          <w:color w:val="FF0000"/>
        </w:rPr>
        <w:t>不产生有感染性的病毒子代</w:t>
      </w:r>
      <w:r>
        <w:rPr>
          <w:rFonts w:hint="eastAsia"/>
        </w:rPr>
        <w:t>。</w:t>
      </w:r>
    </w:p>
    <w:p w14:paraId="1DF84F1F" w14:textId="77777777" w:rsidR="00E534C9" w:rsidRDefault="006B1B83">
      <w:pPr>
        <w:tabs>
          <w:tab w:val="left" w:pos="7072"/>
        </w:tabs>
        <w:jc w:val="left"/>
        <w:outlineLvl w:val="2"/>
      </w:pPr>
      <w:r>
        <w:rPr>
          <w:rFonts w:hint="eastAsia"/>
        </w:rPr>
        <w:t>1.</w:t>
      </w:r>
      <w:r>
        <w:rPr>
          <w:rFonts w:hint="eastAsia"/>
        </w:rPr>
        <w:t>非增值性感染分类</w:t>
      </w:r>
    </w:p>
    <w:p w14:paraId="5A002357" w14:textId="77777777" w:rsidR="00E534C9" w:rsidRDefault="006B1B83">
      <w:pPr>
        <w:tabs>
          <w:tab w:val="left" w:pos="7072"/>
        </w:tabs>
        <w:ind w:left="420"/>
        <w:jc w:val="left"/>
      </w:pPr>
      <w:r>
        <w:rPr>
          <w:rFonts w:hint="eastAsia"/>
        </w:rPr>
        <w:t>a.</w:t>
      </w:r>
      <w:r>
        <w:rPr>
          <w:rFonts w:hint="eastAsia"/>
        </w:rPr>
        <w:t>流产感染</w:t>
      </w:r>
      <w:r>
        <w:rPr>
          <w:rFonts w:hint="eastAsia"/>
        </w:rPr>
        <w:t>:</w:t>
      </w:r>
    </w:p>
    <w:p w14:paraId="52589A98" w14:textId="77777777" w:rsidR="00E534C9" w:rsidRDefault="006B1B83">
      <w:pPr>
        <w:tabs>
          <w:tab w:val="left" w:pos="7072"/>
        </w:tabs>
        <w:ind w:firstLineChars="400" w:firstLine="840"/>
        <w:jc w:val="left"/>
      </w:pPr>
      <w:r>
        <w:rPr>
          <w:rFonts w:hint="eastAsia"/>
        </w:rPr>
        <w:t>(1)</w:t>
      </w:r>
      <w:r>
        <w:rPr>
          <w:rFonts w:hint="eastAsia"/>
        </w:rPr>
        <w:t>依赖于细胞的流产感染：病毒感染的细胞是病毒不能复制的非允许细胞，在非允许细胞内，缺失某些参与病毒复制的酶、</w:t>
      </w:r>
      <w:r>
        <w:rPr>
          <w:rFonts w:hint="eastAsia"/>
        </w:rPr>
        <w:t>tRNA</w:t>
      </w:r>
      <w:r>
        <w:rPr>
          <w:rFonts w:hint="eastAsia"/>
        </w:rPr>
        <w:t>或细胞因子，往往仅有少数病毒基因表达，不能完成病毒复制循环。允许细胞和非允许细胞是相对的，一种病毒的允许细胞可能是另一种病毒的非允许细胞，反之亦然。</w:t>
      </w:r>
    </w:p>
    <w:p w14:paraId="2C2F98D4" w14:textId="77777777" w:rsidR="00E534C9" w:rsidRDefault="006B1B83">
      <w:pPr>
        <w:tabs>
          <w:tab w:val="left" w:pos="7072"/>
        </w:tabs>
        <w:ind w:firstLineChars="400" w:firstLine="840"/>
        <w:jc w:val="left"/>
      </w:pPr>
      <w:r>
        <w:rPr>
          <w:rFonts w:hint="eastAsia"/>
        </w:rPr>
        <w:t>(2).</w:t>
      </w:r>
      <w:r>
        <w:rPr>
          <w:rFonts w:hint="eastAsia"/>
        </w:rPr>
        <w:t>依赖于病毒的流产感染：由基因组不完整的缺损病毒引起，无论是感染允许细胞还是非允许细胞都不能完成复制循环。</w:t>
      </w:r>
    </w:p>
    <w:p w14:paraId="3906CE2A" w14:textId="77777777" w:rsidR="00E534C9" w:rsidRDefault="006B1B83">
      <w:pPr>
        <w:tabs>
          <w:tab w:val="left" w:pos="7072"/>
        </w:tabs>
        <w:jc w:val="left"/>
      </w:pPr>
      <w:r>
        <w:rPr>
          <w:rFonts w:hint="eastAsia"/>
        </w:rPr>
        <w:t xml:space="preserve">   b.</w:t>
      </w:r>
      <w:r>
        <w:rPr>
          <w:rFonts w:hint="eastAsia"/>
        </w:rPr>
        <w:t>限制性感染：因细胞的瞬时允许性产生，其结果或是病毒持续存在于受染细胞内不能复制，直到细胞成为允许性细胞，病毒才能繁殖，或是一个细胞群体中仅有少数细胞产生病毒子代。</w:t>
      </w:r>
    </w:p>
    <w:p w14:paraId="551FF03B" w14:textId="77777777" w:rsidR="00E534C9" w:rsidRDefault="006B1B83">
      <w:pPr>
        <w:tabs>
          <w:tab w:val="left" w:pos="7072"/>
        </w:tabs>
        <w:jc w:val="left"/>
      </w:pPr>
      <w:r>
        <w:rPr>
          <w:rFonts w:hint="eastAsia"/>
        </w:rPr>
        <w:t xml:space="preserve">   c.</w:t>
      </w:r>
      <w:r>
        <w:rPr>
          <w:rFonts w:hint="eastAsia"/>
        </w:rPr>
        <w:t>复制感染：在受染细胞内有病毒基因</w:t>
      </w:r>
      <w:proofErr w:type="gramStart"/>
      <w:r>
        <w:rPr>
          <w:rFonts w:hint="eastAsia"/>
        </w:rPr>
        <w:t>组持续</w:t>
      </w:r>
      <w:proofErr w:type="gramEnd"/>
      <w:r>
        <w:rPr>
          <w:rFonts w:hint="eastAsia"/>
        </w:rPr>
        <w:t>存在，但并无感染性病毒颗粒产生，而且受染细胞也不会被破坏。潜伏感染的另一个极端情况是由于病毒基因的功能表达导致宿主</w:t>
      </w:r>
    </w:p>
    <w:p w14:paraId="454FF282" w14:textId="77777777" w:rsidR="00E534C9" w:rsidRDefault="006B1B83">
      <w:pPr>
        <w:tabs>
          <w:tab w:val="left" w:pos="7072"/>
        </w:tabs>
        <w:jc w:val="left"/>
      </w:pPr>
      <w:r>
        <w:rPr>
          <w:rFonts w:hint="eastAsia"/>
        </w:rPr>
        <w:t>基因表达的改变，以致正常细胞转化为恶性细胞。</w:t>
      </w:r>
    </w:p>
    <w:p w14:paraId="27172E5C" w14:textId="77777777" w:rsidR="00E534C9" w:rsidRDefault="006B1B83">
      <w:pPr>
        <w:tabs>
          <w:tab w:val="left" w:pos="7072"/>
        </w:tabs>
        <w:jc w:val="left"/>
        <w:outlineLvl w:val="2"/>
      </w:pPr>
      <w:r>
        <w:rPr>
          <w:rFonts w:hint="eastAsia"/>
        </w:rPr>
        <w:t>2.</w:t>
      </w:r>
      <w:r>
        <w:rPr>
          <w:rFonts w:hint="eastAsia"/>
        </w:rPr>
        <w:t>缺损病毒</w:t>
      </w:r>
    </w:p>
    <w:p w14:paraId="3F5A3DB0" w14:textId="77777777" w:rsidR="00E534C9" w:rsidRDefault="006B1B83">
      <w:pPr>
        <w:tabs>
          <w:tab w:val="left" w:pos="7072"/>
        </w:tabs>
        <w:jc w:val="left"/>
      </w:pPr>
      <w:r>
        <w:rPr>
          <w:rFonts w:hint="eastAsia"/>
        </w:rPr>
        <w:t xml:space="preserve">    a.</w:t>
      </w:r>
      <w:r>
        <w:rPr>
          <w:rFonts w:hint="eastAsia"/>
        </w:rPr>
        <w:t>干扰缺损颗粒：又</w:t>
      </w:r>
      <w:del w:id="250" w:author="Zhangty" w:date="2020-11-21T15:58:00Z">
        <w:r w:rsidDel="00855437">
          <w:rPr>
            <w:rFonts w:hint="eastAsia"/>
          </w:rPr>
          <w:delText xml:space="preserve"> </w:delText>
        </w:r>
      </w:del>
      <w:r>
        <w:rPr>
          <w:rFonts w:hint="eastAsia"/>
        </w:rPr>
        <w:t>称</w:t>
      </w:r>
      <w:del w:id="251" w:author="Zhangty" w:date="2020-11-21T15:58:00Z">
        <w:r w:rsidDel="00855437">
          <w:rPr>
            <w:rFonts w:hint="eastAsia"/>
          </w:rPr>
          <w:delText xml:space="preserve"> </w:delText>
        </w:r>
      </w:del>
      <w:r>
        <w:rPr>
          <w:rFonts w:hint="eastAsia"/>
        </w:rPr>
        <w:t>干</w:t>
      </w:r>
      <w:del w:id="252" w:author="Zhangty" w:date="2020-11-21T15:59:00Z">
        <w:r w:rsidDel="00855437">
          <w:rPr>
            <w:rFonts w:hint="eastAsia"/>
          </w:rPr>
          <w:delText xml:space="preserve"> </w:delText>
        </w:r>
      </w:del>
      <w:r>
        <w:rPr>
          <w:rFonts w:hint="eastAsia"/>
        </w:rPr>
        <w:t>扰</w:t>
      </w:r>
      <w:del w:id="253" w:author="Zhangty" w:date="2020-11-21T15:59:00Z">
        <w:r w:rsidDel="00855437">
          <w:rPr>
            <w:rFonts w:hint="eastAsia"/>
          </w:rPr>
          <w:delText xml:space="preserve"> </w:delText>
        </w:r>
      </w:del>
      <w:r>
        <w:rPr>
          <w:rFonts w:hint="eastAsia"/>
        </w:rPr>
        <w:t>缺</w:t>
      </w:r>
      <w:del w:id="254" w:author="Zhangty" w:date="2020-11-21T15:59:00Z">
        <w:r w:rsidDel="00855437">
          <w:rPr>
            <w:rFonts w:hint="eastAsia"/>
          </w:rPr>
          <w:delText xml:space="preserve"> </w:delText>
        </w:r>
      </w:del>
      <w:r>
        <w:rPr>
          <w:rFonts w:hint="eastAsia"/>
        </w:rPr>
        <w:t>损</w:t>
      </w:r>
      <w:del w:id="255" w:author="Zhangty" w:date="2020-11-21T15:59:00Z">
        <w:r w:rsidDel="00855437">
          <w:rPr>
            <w:rFonts w:hint="eastAsia"/>
          </w:rPr>
          <w:delText xml:space="preserve"> </w:delText>
        </w:r>
      </w:del>
      <w:r>
        <w:rPr>
          <w:rFonts w:hint="eastAsia"/>
        </w:rPr>
        <w:t>病</w:t>
      </w:r>
      <w:del w:id="256" w:author="Zhangty" w:date="2020-11-21T15:59:00Z">
        <w:r w:rsidDel="00855437">
          <w:rPr>
            <w:rFonts w:hint="eastAsia"/>
          </w:rPr>
          <w:delText xml:space="preserve"> </w:delText>
        </w:r>
      </w:del>
      <w:r>
        <w:rPr>
          <w:rFonts w:hint="eastAsia"/>
        </w:rPr>
        <w:t>毒</w:t>
      </w:r>
      <w:del w:id="257" w:author="Zhangty" w:date="2020-11-21T15:59:00Z">
        <w:r w:rsidDel="00855437">
          <w:rPr>
            <w:rFonts w:hint="eastAsia"/>
          </w:rPr>
          <w:delText xml:space="preserve"> </w:delText>
        </w:r>
      </w:del>
      <w:r>
        <w:rPr>
          <w:rFonts w:hint="eastAsia"/>
        </w:rPr>
        <w:t>（</w:t>
      </w:r>
      <w:r>
        <w:rPr>
          <w:rFonts w:hint="eastAsia"/>
        </w:rPr>
        <w:t>DI</w:t>
      </w:r>
      <w:r>
        <w:rPr>
          <w:rFonts w:hint="eastAsia"/>
        </w:rPr>
        <w:t>颗粒）</w:t>
      </w:r>
    </w:p>
    <w:p w14:paraId="03FD609C" w14:textId="77777777" w:rsidR="00E534C9" w:rsidRDefault="006B1B83">
      <w:pPr>
        <w:tabs>
          <w:tab w:val="left" w:pos="7072"/>
        </w:tabs>
        <w:jc w:val="left"/>
      </w:pPr>
      <w:r>
        <w:rPr>
          <w:rFonts w:hint="eastAsia"/>
        </w:rPr>
        <w:t></w:t>
      </w:r>
      <w:r>
        <w:rPr>
          <w:rFonts w:hint="eastAsia"/>
        </w:rPr>
        <w:t xml:space="preserve"> </w:t>
      </w:r>
      <w:r>
        <w:rPr>
          <w:rFonts w:hint="eastAsia"/>
        </w:rPr>
        <w:t>病毒复制时产生的一类亚基因组的缺失突变体，必须依赖于其同源的完全病毒才能复制。</w:t>
      </w:r>
    </w:p>
    <w:p w14:paraId="2A6FE1B8" w14:textId="77777777" w:rsidR="00E534C9" w:rsidRDefault="006B1B83">
      <w:pPr>
        <w:tabs>
          <w:tab w:val="left" w:pos="7072"/>
        </w:tabs>
        <w:jc w:val="left"/>
      </w:pPr>
      <w:r>
        <w:rPr>
          <w:rFonts w:hint="eastAsia"/>
        </w:rPr>
        <w:t></w:t>
      </w:r>
      <w:r>
        <w:rPr>
          <w:rFonts w:hint="eastAsia"/>
        </w:rPr>
        <w:t xml:space="preserve"> DI</w:t>
      </w:r>
      <w:r>
        <w:rPr>
          <w:rFonts w:hint="eastAsia"/>
        </w:rPr>
        <w:t>基因组比其完全病毒小，复制更迅速，在与其完全病毒</w:t>
      </w:r>
      <w:proofErr w:type="gramStart"/>
      <w:r>
        <w:rPr>
          <w:rFonts w:hint="eastAsia"/>
        </w:rPr>
        <w:t>共感染</w:t>
      </w:r>
      <w:proofErr w:type="gramEnd"/>
      <w:r>
        <w:rPr>
          <w:rFonts w:hint="eastAsia"/>
        </w:rPr>
        <w:t>时易占据优势，从而干扰其复制。</w:t>
      </w:r>
    </w:p>
    <w:p w14:paraId="2133074B" w14:textId="77777777" w:rsidR="00E534C9" w:rsidRDefault="006B1B83">
      <w:pPr>
        <w:tabs>
          <w:tab w:val="left" w:pos="7072"/>
        </w:tabs>
        <w:jc w:val="left"/>
      </w:pPr>
      <w:r>
        <w:rPr>
          <w:rFonts w:hint="eastAsia"/>
        </w:rPr>
        <w:t xml:space="preserve">    b.</w:t>
      </w:r>
      <w:r>
        <w:rPr>
          <w:rFonts w:hint="eastAsia"/>
        </w:rPr>
        <w:t>卫星病毒：寄生于与之无关的辅助病毒的基因产物的病毒。基因组缺损，必须依赖于辅助病毒</w:t>
      </w:r>
      <w:r>
        <w:rPr>
          <w:rFonts w:hint="eastAsia"/>
        </w:rPr>
        <w:t>(</w:t>
      </w:r>
      <w:r>
        <w:rPr>
          <w:rFonts w:hint="eastAsia"/>
        </w:rPr>
        <w:t>非同源</w:t>
      </w:r>
      <w:r>
        <w:rPr>
          <w:rFonts w:hint="eastAsia"/>
        </w:rPr>
        <w:t>)</w:t>
      </w:r>
      <w:r>
        <w:rPr>
          <w:rFonts w:hint="eastAsia"/>
        </w:rPr>
        <w:t>才能复制</w:t>
      </w:r>
    </w:p>
    <w:p w14:paraId="3DAB8B9B" w14:textId="77777777" w:rsidR="00E534C9" w:rsidRDefault="006B1B83">
      <w:pPr>
        <w:tabs>
          <w:tab w:val="left" w:pos="7072"/>
        </w:tabs>
        <w:ind w:firstLine="420"/>
        <w:jc w:val="left"/>
      </w:pPr>
      <w:r>
        <w:rPr>
          <w:rFonts w:hint="eastAsia"/>
        </w:rPr>
        <w:t>c.</w:t>
      </w:r>
      <w:r>
        <w:rPr>
          <w:rFonts w:hint="eastAsia"/>
        </w:rPr>
        <w:t>条件缺损病毒：一类基因组发生了突变的病毒条件致死突变体，在允许条件下能够正常繁殖，在限制条件下导致流产感染，也能干扰野生型病毒复制。</w:t>
      </w:r>
    </w:p>
    <w:p w14:paraId="79179E75" w14:textId="77777777" w:rsidR="00E534C9" w:rsidRDefault="006B1B83">
      <w:pPr>
        <w:tabs>
          <w:tab w:val="left" w:pos="7072"/>
        </w:tabs>
        <w:ind w:firstLine="420"/>
        <w:jc w:val="left"/>
      </w:pPr>
      <w:r>
        <w:rPr>
          <w:rFonts w:hint="eastAsia"/>
        </w:rPr>
        <w:t>d.</w:t>
      </w:r>
      <w:r>
        <w:rPr>
          <w:rFonts w:hint="eastAsia"/>
        </w:rPr>
        <w:t>整合的病毒基因组：</w:t>
      </w:r>
    </w:p>
    <w:p w14:paraId="1A26F6F3" w14:textId="77777777" w:rsidR="00E534C9" w:rsidRDefault="006B1B83">
      <w:pPr>
        <w:tabs>
          <w:tab w:val="left" w:pos="7072"/>
        </w:tabs>
        <w:ind w:firstLine="420"/>
        <w:jc w:val="left"/>
      </w:pPr>
      <w:r>
        <w:rPr>
          <w:rFonts w:hint="eastAsia"/>
        </w:rPr>
        <w:t xml:space="preserve"> (1)</w:t>
      </w:r>
      <w:r>
        <w:rPr>
          <w:rFonts w:hint="eastAsia"/>
        </w:rPr>
        <w:t>温和噬菌体溶原性反应（见前）</w:t>
      </w:r>
    </w:p>
    <w:p w14:paraId="63DC9946" w14:textId="77777777" w:rsidR="00E534C9" w:rsidRDefault="006B1B83">
      <w:pPr>
        <w:tabs>
          <w:tab w:val="left" w:pos="7072"/>
        </w:tabs>
        <w:ind w:firstLine="420"/>
        <w:jc w:val="left"/>
      </w:pPr>
      <w:r>
        <w:rPr>
          <w:rFonts w:hint="eastAsia"/>
        </w:rPr>
        <w:t xml:space="preserve"> (2)</w:t>
      </w:r>
      <w:r>
        <w:rPr>
          <w:rFonts w:hint="eastAsia"/>
        </w:rPr>
        <w:t>动物病毒的整合感染：</w:t>
      </w:r>
    </w:p>
    <w:p w14:paraId="20F0F9D5" w14:textId="77777777" w:rsidR="00E534C9" w:rsidRDefault="006B1B83">
      <w:pPr>
        <w:tabs>
          <w:tab w:val="left" w:pos="7072"/>
        </w:tabs>
        <w:ind w:firstLine="420"/>
        <w:jc w:val="left"/>
      </w:pPr>
      <w:r>
        <w:rPr>
          <w:rFonts w:hint="eastAsia"/>
        </w:rPr>
        <w:t xml:space="preserve">    </w:t>
      </w:r>
      <w:proofErr w:type="spellStart"/>
      <w:r>
        <w:rPr>
          <w:rFonts w:hint="eastAsia"/>
        </w:rPr>
        <w:t>eg:DNA</w:t>
      </w:r>
      <w:proofErr w:type="spellEnd"/>
      <w:r>
        <w:rPr>
          <w:rFonts w:hint="eastAsia"/>
        </w:rPr>
        <w:t>肿瘤病毒</w:t>
      </w:r>
      <w:r>
        <w:rPr>
          <w:rFonts w:hint="eastAsia"/>
        </w:rPr>
        <w:t xml:space="preserve"> RNA</w:t>
      </w:r>
      <w:r>
        <w:rPr>
          <w:rFonts w:hint="eastAsia"/>
        </w:rPr>
        <w:t>肿瘤病毒</w:t>
      </w:r>
    </w:p>
    <w:p w14:paraId="57AD2D54" w14:textId="77777777" w:rsidR="00E534C9" w:rsidRDefault="006B1B83">
      <w:pPr>
        <w:numPr>
          <w:ilvl w:val="0"/>
          <w:numId w:val="15"/>
        </w:numPr>
        <w:tabs>
          <w:tab w:val="left" w:pos="7072"/>
        </w:tabs>
        <w:ind w:firstLine="420"/>
        <w:jc w:val="left"/>
        <w:outlineLvl w:val="1"/>
      </w:pPr>
      <w:r>
        <w:rPr>
          <w:rFonts w:hint="eastAsia"/>
        </w:rPr>
        <w:t>病毒与宿主相互作用</w:t>
      </w:r>
    </w:p>
    <w:p w14:paraId="29B0DE43" w14:textId="75402AB0" w:rsidR="00E534C9" w:rsidRDefault="006B1B83">
      <w:pPr>
        <w:tabs>
          <w:tab w:val="left" w:pos="7072"/>
        </w:tabs>
        <w:ind w:left="420"/>
        <w:jc w:val="left"/>
        <w:outlineLvl w:val="2"/>
      </w:pPr>
      <w:r>
        <w:rPr>
          <w:rFonts w:hint="eastAsia"/>
        </w:rPr>
        <w:t>1.</w:t>
      </w:r>
      <w:r>
        <w:rPr>
          <w:rFonts w:hint="eastAsia"/>
        </w:rPr>
        <w:t>对原核细胞：</w:t>
      </w:r>
      <w:ins w:id="258" w:author="Zhangty" w:date="2020-11-21T16:01:00Z">
        <w:r w:rsidR="00855437">
          <w:rPr>
            <w:rFonts w:hint="eastAsia"/>
          </w:rPr>
          <w:t>非杀细胞感染和杀细胞感染</w:t>
        </w:r>
      </w:ins>
    </w:p>
    <w:p w14:paraId="014B75A7" w14:textId="77777777" w:rsidR="00E534C9" w:rsidRDefault="006B1B83">
      <w:pPr>
        <w:tabs>
          <w:tab w:val="left" w:pos="7072"/>
        </w:tabs>
        <w:ind w:firstLineChars="200" w:firstLine="420"/>
        <w:jc w:val="left"/>
      </w:pPr>
      <w:r>
        <w:rPr>
          <w:rFonts w:hint="eastAsia"/>
        </w:rPr>
        <w:t>a.</w:t>
      </w:r>
      <w:r>
        <w:t>抑制宿主细胞大分子的合成</w:t>
      </w:r>
    </w:p>
    <w:p w14:paraId="46ED3BD1" w14:textId="77777777" w:rsidR="00E534C9" w:rsidRDefault="006B1B83">
      <w:pPr>
        <w:tabs>
          <w:tab w:val="left" w:pos="7072"/>
        </w:tabs>
        <w:jc w:val="left"/>
      </w:pPr>
      <w:r>
        <w:t>关闭蛋白的作用方式：抑制宿主基因的转录；抑制宿主蛋白的合成；宿主</w:t>
      </w:r>
      <w:r>
        <w:t>DNA</w:t>
      </w:r>
      <w:r>
        <w:t>合成的抑制</w:t>
      </w:r>
    </w:p>
    <w:p w14:paraId="161CAAF4" w14:textId="77777777" w:rsidR="00E534C9" w:rsidRDefault="006B1B83">
      <w:pPr>
        <w:tabs>
          <w:tab w:val="left" w:pos="7072"/>
        </w:tabs>
        <w:ind w:left="420"/>
        <w:jc w:val="left"/>
      </w:pPr>
      <w:r>
        <w:rPr>
          <w:rFonts w:hint="eastAsia"/>
        </w:rPr>
        <w:t>b</w:t>
      </w:r>
      <w:r>
        <w:t>.</w:t>
      </w:r>
      <w:r>
        <w:t>宿主限制系统的改变：噬菌体编码的酶破坏宿主限制性酶系统对侵入的</w:t>
      </w:r>
      <w:r>
        <w:t>DNA</w:t>
      </w:r>
      <w:r>
        <w:t>可能造成的损坏。</w:t>
      </w:r>
    </w:p>
    <w:p w14:paraId="64D71267" w14:textId="77777777" w:rsidR="00E534C9" w:rsidRDefault="006B1B83">
      <w:pPr>
        <w:tabs>
          <w:tab w:val="left" w:pos="7072"/>
        </w:tabs>
        <w:ind w:left="420"/>
        <w:jc w:val="left"/>
      </w:pPr>
      <w:r>
        <w:rPr>
          <w:rFonts w:hint="eastAsia"/>
        </w:rPr>
        <w:t>c</w:t>
      </w:r>
      <w:r>
        <w:t>.</w:t>
      </w:r>
      <w:r>
        <w:t>噬菌体颗粒释放对细胞的影响：</w:t>
      </w:r>
    </w:p>
    <w:p w14:paraId="29E9E95D" w14:textId="77777777" w:rsidR="00E534C9" w:rsidRDefault="006B1B83">
      <w:pPr>
        <w:tabs>
          <w:tab w:val="left" w:pos="7072"/>
        </w:tabs>
        <w:ind w:left="420" w:firstLineChars="100" w:firstLine="210"/>
        <w:jc w:val="left"/>
      </w:pPr>
      <w:r>
        <w:t>以分泌方式释放的病毒，壳体蛋白与细胞膜结合，细胞表面表现出病毒特异性抗原，</w:t>
      </w:r>
      <w:proofErr w:type="gramStart"/>
      <w:r>
        <w:t>改变受</w:t>
      </w:r>
      <w:proofErr w:type="gramEnd"/>
      <w:r>
        <w:t>染细胞免疫学性质；</w:t>
      </w:r>
    </w:p>
    <w:p w14:paraId="0DAA5680" w14:textId="77777777" w:rsidR="00E534C9" w:rsidRDefault="006B1B83">
      <w:pPr>
        <w:tabs>
          <w:tab w:val="left" w:pos="7072"/>
        </w:tabs>
        <w:ind w:left="420" w:firstLineChars="100" w:firstLine="210"/>
        <w:jc w:val="left"/>
      </w:pPr>
      <w:r>
        <w:t>以裂解方式释放的病毒，晚期基因产物</w:t>
      </w:r>
      <w:proofErr w:type="gramStart"/>
      <w:r>
        <w:t>自动是</w:t>
      </w:r>
      <w:proofErr w:type="gramEnd"/>
      <w:r>
        <w:t>细胞膜失去稳定，细胞壁被破坏；</w:t>
      </w:r>
    </w:p>
    <w:p w14:paraId="5AC52B70" w14:textId="77777777" w:rsidR="00E534C9" w:rsidRDefault="006B1B83">
      <w:pPr>
        <w:tabs>
          <w:tab w:val="left" w:pos="7072"/>
        </w:tabs>
        <w:ind w:left="420" w:firstLineChars="100" w:firstLine="210"/>
        <w:jc w:val="left"/>
      </w:pPr>
      <w:r>
        <w:t>复杂噬菌体的基因产物能通过调节裂解酶的活性控制裂解过程。</w:t>
      </w:r>
    </w:p>
    <w:p w14:paraId="592057B4" w14:textId="77777777" w:rsidR="00E534C9" w:rsidRDefault="006B1B83">
      <w:pPr>
        <w:tabs>
          <w:tab w:val="left" w:pos="7072"/>
        </w:tabs>
        <w:ind w:firstLineChars="200" w:firstLine="420"/>
        <w:jc w:val="left"/>
      </w:pPr>
      <w:r>
        <w:rPr>
          <w:rFonts w:hint="eastAsia"/>
        </w:rPr>
        <w:lastRenderedPageBreak/>
        <w:t>d</w:t>
      </w:r>
      <w:r>
        <w:t>.</w:t>
      </w:r>
      <w:r>
        <w:t>溶源性感染对细胞的影响：免疫性、</w:t>
      </w:r>
      <w:proofErr w:type="gramStart"/>
      <w:r>
        <w:t>溶源转变</w:t>
      </w:r>
      <w:proofErr w:type="gramEnd"/>
    </w:p>
    <w:p w14:paraId="48D1836F" w14:textId="77777777" w:rsidR="00E534C9" w:rsidRDefault="006B1B83">
      <w:pPr>
        <w:tabs>
          <w:tab w:val="left" w:pos="7072"/>
        </w:tabs>
        <w:ind w:firstLineChars="200" w:firstLine="420"/>
        <w:jc w:val="left"/>
        <w:outlineLvl w:val="2"/>
      </w:pPr>
      <w:r>
        <w:rPr>
          <w:rFonts w:hint="eastAsia"/>
        </w:rPr>
        <w:t>2.</w:t>
      </w:r>
      <w:r>
        <w:rPr>
          <w:rFonts w:hint="eastAsia"/>
        </w:rPr>
        <w:t>对真核细胞</w:t>
      </w:r>
    </w:p>
    <w:p w14:paraId="28AC1A82" w14:textId="77777777" w:rsidR="00E534C9" w:rsidRDefault="006B1B83">
      <w:pPr>
        <w:tabs>
          <w:tab w:val="left" w:pos="7072"/>
        </w:tabs>
        <w:ind w:firstLineChars="200" w:firstLine="420"/>
        <w:jc w:val="left"/>
      </w:pPr>
      <w:r>
        <w:rPr>
          <w:rFonts w:hint="eastAsia"/>
        </w:rPr>
        <w:t>a.</w:t>
      </w:r>
      <w:r>
        <w:rPr>
          <w:rFonts w:hint="eastAsia"/>
        </w:rPr>
        <w:t>病毒感染的致细胞病变效应：由病毒基因产物的毒性作用所引起，或是病毒</w:t>
      </w:r>
    </w:p>
    <w:p w14:paraId="6D81B741" w14:textId="77777777" w:rsidR="00E534C9" w:rsidRDefault="006B1B83">
      <w:pPr>
        <w:tabs>
          <w:tab w:val="left" w:pos="7072"/>
        </w:tabs>
        <w:ind w:firstLineChars="200" w:firstLine="420"/>
        <w:jc w:val="left"/>
      </w:pPr>
      <w:r>
        <w:rPr>
          <w:rFonts w:hint="eastAsia"/>
        </w:rPr>
        <w:t>复制的必须步骤的次级效应。具有强烈致细胞病变效应的病毒最终都会导致</w:t>
      </w:r>
    </w:p>
    <w:p w14:paraId="24602423" w14:textId="4C3E8720" w:rsidR="00E534C9" w:rsidRDefault="006B1B83">
      <w:pPr>
        <w:tabs>
          <w:tab w:val="left" w:pos="7072"/>
        </w:tabs>
        <w:ind w:firstLineChars="200" w:firstLine="420"/>
        <w:jc w:val="left"/>
      </w:pPr>
      <w:r>
        <w:rPr>
          <w:rFonts w:hint="eastAsia"/>
        </w:rPr>
        <w:t>细胞死亡</w:t>
      </w:r>
      <w:ins w:id="259" w:author="Zhangty" w:date="2020-11-21T16:02:00Z">
        <w:r w:rsidR="00855437">
          <w:rPr>
            <w:rFonts w:hint="eastAsia"/>
          </w:rPr>
          <w:t>（坏死或凋亡）</w:t>
        </w:r>
      </w:ins>
      <w:r>
        <w:rPr>
          <w:rFonts w:hint="eastAsia"/>
        </w:rPr>
        <w:t>。</w:t>
      </w:r>
    </w:p>
    <w:p w14:paraId="17571F5F" w14:textId="77777777" w:rsidR="00E534C9" w:rsidRDefault="006B1B83">
      <w:pPr>
        <w:tabs>
          <w:tab w:val="left" w:pos="7072"/>
        </w:tabs>
        <w:ind w:firstLineChars="200" w:firstLine="420"/>
        <w:jc w:val="left"/>
      </w:pPr>
      <w:r>
        <w:rPr>
          <w:rFonts w:hint="eastAsia"/>
        </w:rPr>
        <w:t>死亡方式：</w:t>
      </w:r>
    </w:p>
    <w:p w14:paraId="045B2C06" w14:textId="77777777" w:rsidR="00E534C9" w:rsidRDefault="006B1B83">
      <w:pPr>
        <w:tabs>
          <w:tab w:val="left" w:pos="7072"/>
        </w:tabs>
        <w:ind w:firstLineChars="200" w:firstLine="420"/>
        <w:jc w:val="left"/>
      </w:pPr>
      <w:r>
        <w:rPr>
          <w:rFonts w:hint="eastAsia"/>
        </w:rPr>
        <w:t></w:t>
      </w:r>
      <w:r>
        <w:rPr>
          <w:rFonts w:hint="eastAsia"/>
        </w:rPr>
        <w:t xml:space="preserve">        </w:t>
      </w:r>
      <w:r>
        <w:rPr>
          <w:rFonts w:hint="eastAsia"/>
        </w:rPr>
        <w:t>病毒对宿主细胞的毒性作用引起的细胞坏死；</w:t>
      </w:r>
    </w:p>
    <w:p w14:paraId="38B4919C" w14:textId="77777777" w:rsidR="00E534C9" w:rsidRDefault="006B1B83">
      <w:pPr>
        <w:tabs>
          <w:tab w:val="left" w:pos="7072"/>
        </w:tabs>
        <w:ind w:firstLineChars="200" w:firstLine="420"/>
        <w:jc w:val="left"/>
      </w:pPr>
      <w:r>
        <w:rPr>
          <w:rFonts w:hint="eastAsia"/>
        </w:rPr>
        <w:t></w:t>
      </w:r>
      <w:r>
        <w:rPr>
          <w:rFonts w:hint="eastAsia"/>
        </w:rPr>
        <w:t xml:space="preserve">        </w:t>
      </w:r>
      <w:r>
        <w:rPr>
          <w:rFonts w:hint="eastAsia"/>
        </w:rPr>
        <w:t>活化了细胞程序死亡途径</w:t>
      </w:r>
    </w:p>
    <w:p w14:paraId="0242E6B1" w14:textId="77777777" w:rsidR="00E534C9" w:rsidRDefault="006B1B83">
      <w:pPr>
        <w:tabs>
          <w:tab w:val="left" w:pos="7072"/>
        </w:tabs>
        <w:ind w:left="420"/>
        <w:jc w:val="left"/>
      </w:pPr>
      <w:r>
        <w:rPr>
          <w:rFonts w:hint="eastAsia"/>
        </w:rPr>
        <w:t xml:space="preserve"> b.</w:t>
      </w:r>
      <w:r>
        <w:rPr>
          <w:rFonts w:hint="eastAsia"/>
        </w:rPr>
        <w:t>病毒感染对宿主大分子合成的影响</w:t>
      </w:r>
    </w:p>
    <w:p w14:paraId="5B98BFAF" w14:textId="77777777" w:rsidR="00E534C9" w:rsidRDefault="006B1B83">
      <w:pPr>
        <w:tabs>
          <w:tab w:val="left" w:pos="7072"/>
        </w:tabs>
        <w:ind w:left="420"/>
        <w:jc w:val="left"/>
      </w:pPr>
      <w:r>
        <w:rPr>
          <w:rFonts w:hint="eastAsia"/>
        </w:rPr>
        <w:t xml:space="preserve">   (1)</w:t>
      </w:r>
      <w:r>
        <w:rPr>
          <w:rFonts w:hint="eastAsia"/>
        </w:rPr>
        <w:t>转录过程：对不依赖宿主细胞</w:t>
      </w:r>
      <w:r>
        <w:rPr>
          <w:rFonts w:hint="eastAsia"/>
        </w:rPr>
        <w:t>RNA</w:t>
      </w:r>
      <w:r>
        <w:rPr>
          <w:rFonts w:hint="eastAsia"/>
        </w:rPr>
        <w:t>多聚酶进行复制的</w:t>
      </w:r>
      <w:r>
        <w:rPr>
          <w:rFonts w:hint="eastAsia"/>
        </w:rPr>
        <w:t>RNA</w:t>
      </w:r>
      <w:r>
        <w:rPr>
          <w:rFonts w:hint="eastAsia"/>
        </w:rPr>
        <w:t>病毒而言，可为病毒</w:t>
      </w:r>
      <w:r>
        <w:rPr>
          <w:rFonts w:hint="eastAsia"/>
        </w:rPr>
        <w:t>RNA</w:t>
      </w:r>
      <w:r>
        <w:rPr>
          <w:rFonts w:hint="eastAsia"/>
        </w:rPr>
        <w:t>合成提供更多的核糖合</w:t>
      </w:r>
      <w:proofErr w:type="gramStart"/>
      <w:r>
        <w:rPr>
          <w:rFonts w:hint="eastAsia"/>
        </w:rPr>
        <w:t>苷</w:t>
      </w:r>
      <w:proofErr w:type="gramEnd"/>
      <w:r>
        <w:rPr>
          <w:rFonts w:hint="eastAsia"/>
        </w:rPr>
        <w:t>三磷酸；对</w:t>
      </w:r>
      <w:r>
        <w:rPr>
          <w:rFonts w:hint="eastAsia"/>
        </w:rPr>
        <w:t>DNA</w:t>
      </w:r>
      <w:r>
        <w:rPr>
          <w:rFonts w:hint="eastAsia"/>
        </w:rPr>
        <w:t>病毒可使宿主细胞</w:t>
      </w:r>
      <w:r>
        <w:rPr>
          <w:rFonts w:hint="eastAsia"/>
        </w:rPr>
        <w:t>DNA</w:t>
      </w:r>
      <w:r>
        <w:rPr>
          <w:rFonts w:hint="eastAsia"/>
        </w:rPr>
        <w:t>多聚酶</w:t>
      </w:r>
      <w:r>
        <w:rPr>
          <w:rFonts w:hint="eastAsia"/>
        </w:rPr>
        <w:t>II</w:t>
      </w:r>
      <w:r>
        <w:rPr>
          <w:rFonts w:hint="eastAsia"/>
        </w:rPr>
        <w:t>转向病毒基因组的转录，减少对</w:t>
      </w:r>
      <w:r>
        <w:rPr>
          <w:rFonts w:hint="eastAsia"/>
        </w:rPr>
        <w:t>RNA</w:t>
      </w:r>
      <w:r>
        <w:rPr>
          <w:rFonts w:hint="eastAsia"/>
        </w:rPr>
        <w:t>合成前体和转录因子的竞争；抑制宿主</w:t>
      </w:r>
      <w:r>
        <w:rPr>
          <w:rFonts w:hint="eastAsia"/>
        </w:rPr>
        <w:t>RNA</w:t>
      </w:r>
      <w:r>
        <w:rPr>
          <w:rFonts w:hint="eastAsia"/>
        </w:rPr>
        <w:t>的转运和加工，进而抑制</w:t>
      </w:r>
      <w:r>
        <w:rPr>
          <w:rFonts w:hint="eastAsia"/>
        </w:rPr>
        <w:t>RNA</w:t>
      </w:r>
      <w:r>
        <w:rPr>
          <w:rFonts w:hint="eastAsia"/>
        </w:rPr>
        <w:t>的成熟。</w:t>
      </w:r>
    </w:p>
    <w:p w14:paraId="0DFE7CF0" w14:textId="77777777" w:rsidR="00E534C9" w:rsidRDefault="006B1B83">
      <w:pPr>
        <w:tabs>
          <w:tab w:val="left" w:pos="7072"/>
        </w:tabs>
        <w:ind w:left="420" w:firstLineChars="100" w:firstLine="210"/>
        <w:jc w:val="left"/>
      </w:pPr>
      <w:r>
        <w:rPr>
          <w:rFonts w:hint="eastAsia"/>
        </w:rPr>
        <w:t>(2)</w:t>
      </w:r>
      <w:r>
        <w:rPr>
          <w:rFonts w:hint="eastAsia"/>
        </w:rPr>
        <w:t>翻译过程：为病毒蛋白质合成提供更多的核糖体亚单位。</w:t>
      </w:r>
    </w:p>
    <w:p w14:paraId="770BBDEE" w14:textId="77777777" w:rsidR="00E534C9" w:rsidRDefault="006B1B83">
      <w:pPr>
        <w:tabs>
          <w:tab w:val="left" w:pos="7072"/>
        </w:tabs>
        <w:ind w:left="420" w:firstLineChars="100" w:firstLine="210"/>
        <w:jc w:val="left"/>
      </w:pPr>
      <w:r>
        <w:rPr>
          <w:rFonts w:hint="eastAsia"/>
        </w:rPr>
        <w:t>方式：降解宿主的</w:t>
      </w:r>
      <w:r>
        <w:rPr>
          <w:rFonts w:hint="eastAsia"/>
        </w:rPr>
        <w:t>mRNA</w:t>
      </w:r>
      <w:r>
        <w:rPr>
          <w:rFonts w:hint="eastAsia"/>
        </w:rPr>
        <w:t>；抑制细胞</w:t>
      </w:r>
      <w:r>
        <w:rPr>
          <w:rFonts w:hint="eastAsia"/>
        </w:rPr>
        <w:t>mRNA</w:t>
      </w:r>
      <w:r>
        <w:rPr>
          <w:rFonts w:hint="eastAsia"/>
        </w:rPr>
        <w:t>的翻译；改变宿主翻译装置的特异性</w:t>
      </w:r>
    </w:p>
    <w:p w14:paraId="18823CE3" w14:textId="77777777" w:rsidR="00E534C9" w:rsidRDefault="006B1B83">
      <w:pPr>
        <w:tabs>
          <w:tab w:val="left" w:pos="7072"/>
        </w:tabs>
        <w:ind w:left="420" w:firstLineChars="100" w:firstLine="210"/>
        <w:jc w:val="left"/>
      </w:pPr>
      <w:r>
        <w:rPr>
          <w:rFonts w:hint="eastAsia"/>
        </w:rPr>
        <w:t>(3)</w:t>
      </w:r>
      <w:r>
        <w:rPr>
          <w:rFonts w:hint="eastAsia"/>
        </w:rPr>
        <w:t>宿主细胞</w:t>
      </w:r>
      <w:r>
        <w:rPr>
          <w:rFonts w:hint="eastAsia"/>
        </w:rPr>
        <w:t>DNA</w:t>
      </w:r>
      <w:r>
        <w:rPr>
          <w:rFonts w:hint="eastAsia"/>
        </w:rPr>
        <w:t>复制的抑制：为病毒</w:t>
      </w:r>
      <w:r>
        <w:rPr>
          <w:rFonts w:hint="eastAsia"/>
        </w:rPr>
        <w:t>DNA</w:t>
      </w:r>
      <w:r>
        <w:rPr>
          <w:rFonts w:hint="eastAsia"/>
        </w:rPr>
        <w:t>合成提供前体；为病毒</w:t>
      </w:r>
      <w:r>
        <w:rPr>
          <w:rFonts w:hint="eastAsia"/>
        </w:rPr>
        <w:t>DNA</w:t>
      </w:r>
      <w:r>
        <w:rPr>
          <w:rFonts w:hint="eastAsia"/>
        </w:rPr>
        <w:t>合成提供宿主细胞结构或</w:t>
      </w:r>
      <w:r>
        <w:rPr>
          <w:rFonts w:hint="eastAsia"/>
        </w:rPr>
        <w:t>/</w:t>
      </w:r>
      <w:r>
        <w:rPr>
          <w:rFonts w:hint="eastAsia"/>
        </w:rPr>
        <w:t>和复制蛋白；细胞蛋白质合成被抑制的次级效应；</w:t>
      </w:r>
    </w:p>
    <w:p w14:paraId="576699D2" w14:textId="77777777" w:rsidR="00E534C9" w:rsidRDefault="006B1B83">
      <w:pPr>
        <w:tabs>
          <w:tab w:val="left" w:pos="7072"/>
        </w:tabs>
        <w:ind w:left="420" w:firstLineChars="100" w:firstLine="210"/>
        <w:jc w:val="left"/>
      </w:pPr>
      <w:r>
        <w:rPr>
          <w:rFonts w:hint="eastAsia"/>
        </w:rPr>
        <w:t>(4)</w:t>
      </w:r>
      <w:r>
        <w:rPr>
          <w:rFonts w:hint="eastAsia"/>
        </w:rPr>
        <w:t>对细胞结构：</w:t>
      </w:r>
    </w:p>
    <w:p w14:paraId="1627E076" w14:textId="77777777" w:rsidR="00E534C9" w:rsidRDefault="006B1B83">
      <w:pPr>
        <w:tabs>
          <w:tab w:val="left" w:pos="7072"/>
        </w:tabs>
        <w:ind w:left="420" w:firstLineChars="100" w:firstLine="210"/>
        <w:jc w:val="left"/>
      </w:pPr>
      <w:r>
        <w:rPr>
          <w:rFonts w:hint="eastAsia"/>
        </w:rPr>
        <w:t xml:space="preserve">    </w:t>
      </w:r>
      <w:r>
        <w:rPr>
          <w:rFonts w:hint="eastAsia"/>
        </w:rPr>
        <w:t>细胞膜：启动细胞间的融合，形成多核细胞。增加宿主细胞膜的离子通透性，引起受染细胞对抗生素和毒素的通透性增加。</w:t>
      </w:r>
    </w:p>
    <w:p w14:paraId="12DADA2C" w14:textId="1D87B953" w:rsidR="00E534C9" w:rsidRDefault="006B1B83">
      <w:pPr>
        <w:tabs>
          <w:tab w:val="left" w:pos="7072"/>
        </w:tabs>
        <w:ind w:left="420" w:firstLineChars="100" w:firstLine="210"/>
        <w:jc w:val="left"/>
      </w:pPr>
      <w:r>
        <w:rPr>
          <w:rFonts w:hint="eastAsia"/>
        </w:rPr>
        <w:t xml:space="preserve">    </w:t>
      </w:r>
      <w:r>
        <w:rPr>
          <w:rFonts w:hint="eastAsia"/>
        </w:rPr>
        <w:t>细胞骨架：导致细胞骨架纤维系统的瓦解，引起受染细胞结构的变化；在受染细胞质或核内有病毒核酸</w:t>
      </w:r>
      <w:proofErr w:type="gramStart"/>
      <w:r>
        <w:rPr>
          <w:rFonts w:hint="eastAsia"/>
        </w:rPr>
        <w:t>和毒粒装配</w:t>
      </w:r>
      <w:proofErr w:type="gramEnd"/>
      <w:r>
        <w:rPr>
          <w:rFonts w:hint="eastAsia"/>
        </w:rPr>
        <w:t>的新结构形成。</w:t>
      </w:r>
      <w:ins w:id="260" w:author="Zhangty" w:date="2020-11-21T16:03:00Z">
        <w:r w:rsidR="00855437">
          <w:rPr>
            <w:rFonts w:hint="eastAsia"/>
          </w:rPr>
          <w:t>会恶化癌症。</w:t>
        </w:r>
      </w:ins>
    </w:p>
    <w:p w14:paraId="70F09283" w14:textId="77777777" w:rsidR="00E534C9" w:rsidRDefault="006B1B83">
      <w:pPr>
        <w:tabs>
          <w:tab w:val="left" w:pos="7072"/>
        </w:tabs>
        <w:ind w:left="420" w:firstLineChars="100" w:firstLine="210"/>
        <w:jc w:val="left"/>
      </w:pPr>
      <w:r>
        <w:rPr>
          <w:rFonts w:hint="eastAsia"/>
        </w:rPr>
        <w:t xml:space="preserve">    </w:t>
      </w:r>
      <w:r>
        <w:rPr>
          <w:rFonts w:hint="eastAsia"/>
        </w:rPr>
        <w:t>包涵体：可改变或取代宿主细胞组分，成为细胞病变的一种形式。</w:t>
      </w:r>
    </w:p>
    <w:p w14:paraId="5B75B38C" w14:textId="0B3316E2" w:rsidR="00F30F8F" w:rsidRDefault="006B1B83" w:rsidP="00F30F8F">
      <w:pPr>
        <w:tabs>
          <w:tab w:val="left" w:pos="7072"/>
        </w:tabs>
        <w:ind w:left="420" w:firstLineChars="100" w:firstLine="210"/>
        <w:jc w:val="left"/>
        <w:rPr>
          <w:rFonts w:hint="eastAsia"/>
        </w:rPr>
      </w:pPr>
      <w:r>
        <w:rPr>
          <w:rFonts w:hint="eastAsia"/>
        </w:rPr>
        <w:t xml:space="preserve">    </w:t>
      </w:r>
      <w:r>
        <w:rPr>
          <w:rFonts w:hint="eastAsia"/>
        </w:rPr>
        <w:t>细胞凋亡：病毒感染细胞后通过关闭或干扰宿主细胞正常合成代谢诱发</w:t>
      </w:r>
      <w:r>
        <w:rPr>
          <w:rFonts w:hint="eastAsia"/>
        </w:rPr>
        <w:t>/</w:t>
      </w:r>
      <w:r>
        <w:rPr>
          <w:rFonts w:hint="eastAsia"/>
        </w:rPr>
        <w:t>由病毒编码的蛋白因子直接作用于细胞与凋亡有关的因子及蛋白水解酶而诱发。</w:t>
      </w:r>
    </w:p>
    <w:p w14:paraId="28A2E4CA" w14:textId="1972E8A0" w:rsidR="00F30F8F" w:rsidRDefault="00F30F8F" w:rsidP="00F30F8F">
      <w:pPr>
        <w:numPr>
          <w:ilvl w:val="0"/>
          <w:numId w:val="15"/>
        </w:numPr>
        <w:tabs>
          <w:tab w:val="left" w:pos="7072"/>
        </w:tabs>
        <w:ind w:firstLine="420"/>
        <w:jc w:val="left"/>
        <w:outlineLvl w:val="1"/>
        <w:rPr>
          <w:ins w:id="261" w:author="Zhangty" w:date="2020-11-21T16:07:00Z"/>
        </w:rPr>
      </w:pPr>
      <w:ins w:id="262" w:author="Zhangty" w:date="2020-11-21T16:07:00Z">
        <w:r>
          <w:rPr>
            <w:rFonts w:hint="eastAsia"/>
          </w:rPr>
          <w:t>机体的病毒感染</w:t>
        </w:r>
      </w:ins>
    </w:p>
    <w:p w14:paraId="6852F812" w14:textId="35254C27" w:rsidR="00F30F8F" w:rsidRDefault="00F30F8F" w:rsidP="00F30F8F">
      <w:pPr>
        <w:tabs>
          <w:tab w:val="left" w:pos="6650"/>
        </w:tabs>
        <w:ind w:left="420"/>
        <w:jc w:val="left"/>
        <w:outlineLvl w:val="1"/>
        <w:rPr>
          <w:ins w:id="263" w:author="Zhangty" w:date="2020-11-21T16:08:00Z"/>
        </w:rPr>
      </w:pPr>
      <w:ins w:id="264" w:author="Zhangty" w:date="2020-11-21T16:08:00Z">
        <w:r>
          <w:rPr>
            <w:rFonts w:hint="eastAsia"/>
          </w:rPr>
          <w:t>隐性和显性感染：</w:t>
        </w:r>
      </w:ins>
    </w:p>
    <w:p w14:paraId="72E733C8" w14:textId="52A1DD2E" w:rsidR="00F30F8F" w:rsidRDefault="00F30F8F" w:rsidP="00F30F8F">
      <w:pPr>
        <w:tabs>
          <w:tab w:val="left" w:pos="6650"/>
        </w:tabs>
        <w:ind w:left="420"/>
        <w:jc w:val="left"/>
        <w:outlineLvl w:val="1"/>
        <w:rPr>
          <w:ins w:id="265" w:author="Zhangty" w:date="2020-11-21T16:08:00Z"/>
        </w:rPr>
      </w:pPr>
      <w:ins w:id="266" w:author="Zhangty" w:date="2020-11-21T16:08:00Z">
        <w:r>
          <w:rPr>
            <w:rFonts w:hint="eastAsia"/>
          </w:rPr>
          <w:t>隐性感染（亚临床感染）：病毒在宿主细胞增殖但无临床症状。</w:t>
        </w:r>
      </w:ins>
    </w:p>
    <w:p w14:paraId="26AF15A3" w14:textId="034A1988" w:rsidR="00F30F8F" w:rsidRDefault="00F30F8F" w:rsidP="00F30F8F">
      <w:pPr>
        <w:tabs>
          <w:tab w:val="left" w:pos="6650"/>
        </w:tabs>
        <w:ind w:left="420"/>
        <w:jc w:val="left"/>
        <w:outlineLvl w:val="1"/>
        <w:rPr>
          <w:ins w:id="267" w:author="Zhangty" w:date="2020-11-21T16:09:00Z"/>
        </w:rPr>
      </w:pPr>
      <w:ins w:id="268" w:author="Zhangty" w:date="2020-11-21T16:08:00Z">
        <w:r>
          <w:rPr>
            <w:rFonts w:hint="eastAsia"/>
          </w:rPr>
          <w:t>显性感染</w:t>
        </w:r>
      </w:ins>
      <w:ins w:id="269" w:author="Zhangty" w:date="2020-11-21T16:09:00Z">
        <w:r>
          <w:rPr>
            <w:rFonts w:hint="eastAsia"/>
          </w:rPr>
          <w:t>：病毒在宿主细胞增殖且有临床症状。</w:t>
        </w:r>
      </w:ins>
    </w:p>
    <w:p w14:paraId="4CC2284F" w14:textId="0BF97779" w:rsidR="00F30F8F" w:rsidRDefault="00F30F8F" w:rsidP="00F30F8F">
      <w:pPr>
        <w:tabs>
          <w:tab w:val="left" w:pos="6650"/>
        </w:tabs>
        <w:ind w:left="420"/>
        <w:jc w:val="left"/>
        <w:outlineLvl w:val="1"/>
        <w:rPr>
          <w:ins w:id="270" w:author="Zhangty" w:date="2020-11-21T16:09:00Z"/>
        </w:rPr>
      </w:pPr>
      <w:ins w:id="271" w:author="Zhangty" w:date="2020-11-21T16:09:00Z">
        <w:r>
          <w:rPr>
            <w:rFonts w:hint="eastAsia"/>
          </w:rPr>
          <w:t>急性和持续性感染：</w:t>
        </w:r>
      </w:ins>
    </w:p>
    <w:p w14:paraId="7C692183" w14:textId="5A1685AE" w:rsidR="00F30F8F" w:rsidRDefault="00F30F8F" w:rsidP="00F30F8F">
      <w:pPr>
        <w:tabs>
          <w:tab w:val="left" w:pos="6650"/>
        </w:tabs>
        <w:ind w:left="420"/>
        <w:jc w:val="left"/>
        <w:outlineLvl w:val="1"/>
        <w:rPr>
          <w:ins w:id="272" w:author="Zhangty" w:date="2020-11-21T16:09:00Z"/>
        </w:rPr>
      </w:pPr>
      <w:ins w:id="273" w:author="Zhangty" w:date="2020-11-21T16:09:00Z">
        <w:r>
          <w:rPr>
            <w:rFonts w:hint="eastAsia"/>
          </w:rPr>
          <w:t>急性感染：短期内出现症状。</w:t>
        </w:r>
      </w:ins>
    </w:p>
    <w:p w14:paraId="2D135162" w14:textId="65AB4D30" w:rsidR="00F30F8F" w:rsidRDefault="00F30F8F" w:rsidP="00F30F8F">
      <w:pPr>
        <w:tabs>
          <w:tab w:val="left" w:pos="6650"/>
        </w:tabs>
        <w:ind w:left="420"/>
        <w:jc w:val="left"/>
        <w:outlineLvl w:val="1"/>
        <w:rPr>
          <w:ins w:id="274" w:author="Zhangty" w:date="2020-11-21T16:11:00Z"/>
        </w:rPr>
      </w:pPr>
      <w:ins w:id="275" w:author="Zhangty" w:date="2020-11-21T16:09:00Z">
        <w:r>
          <w:rPr>
            <w:rFonts w:hint="eastAsia"/>
          </w:rPr>
          <w:t>持续性感染：慢性</w:t>
        </w:r>
      </w:ins>
      <w:ins w:id="276" w:author="Zhangty" w:date="2020-11-21T16:10:00Z">
        <w:r>
          <w:rPr>
            <w:rFonts w:hint="eastAsia"/>
          </w:rPr>
          <w:t>（全过程可检测到病毒）、潜伏性（</w:t>
        </w:r>
        <w:proofErr w:type="gramStart"/>
        <w:r>
          <w:rPr>
            <w:rFonts w:hint="eastAsia"/>
          </w:rPr>
          <w:t>需条件</w:t>
        </w:r>
        <w:proofErr w:type="gramEnd"/>
        <w:r>
          <w:rPr>
            <w:rFonts w:hint="eastAsia"/>
          </w:rPr>
          <w:t>激活病毒发作）、</w:t>
        </w:r>
        <w:proofErr w:type="gramStart"/>
        <w:r>
          <w:rPr>
            <w:rFonts w:hint="eastAsia"/>
          </w:rPr>
          <w:t>慢发病毒</w:t>
        </w:r>
        <w:proofErr w:type="gramEnd"/>
        <w:r>
          <w:rPr>
            <w:rFonts w:hint="eastAsia"/>
          </w:rPr>
          <w:t>感染</w:t>
        </w:r>
      </w:ins>
      <w:ins w:id="277" w:author="Zhangty" w:date="2020-11-21T16:11:00Z">
        <w:r>
          <w:rPr>
            <w:rFonts w:hint="eastAsia"/>
          </w:rPr>
          <w:t>（潜伏期长，不能分离出病毒且无症状，数年后发病）</w:t>
        </w:r>
      </w:ins>
    </w:p>
    <w:p w14:paraId="77BD1C1A" w14:textId="758794B6" w:rsidR="00F30F8F" w:rsidRDefault="00F30F8F" w:rsidP="00F30F8F">
      <w:pPr>
        <w:tabs>
          <w:tab w:val="left" w:pos="6650"/>
        </w:tabs>
        <w:ind w:left="420"/>
        <w:jc w:val="left"/>
        <w:outlineLvl w:val="1"/>
        <w:rPr>
          <w:ins w:id="278" w:author="Zhangty" w:date="2020-11-21T16:08:00Z"/>
          <w:rFonts w:hint="eastAsia"/>
        </w:rPr>
      </w:pPr>
      <w:ins w:id="279" w:author="Zhangty" w:date="2020-11-21T16:11:00Z">
        <w:r>
          <w:rPr>
            <w:rFonts w:hint="eastAsia"/>
          </w:rPr>
          <w:t>影响机体感染的因素：病毒（致病性、</w:t>
        </w:r>
      </w:ins>
      <w:ins w:id="280" w:author="Zhangty" w:date="2020-11-21T16:12:00Z">
        <w:r>
          <w:rPr>
            <w:rFonts w:hint="eastAsia"/>
          </w:rPr>
          <w:t>毒力、数量等</w:t>
        </w:r>
      </w:ins>
      <w:ins w:id="281" w:author="Zhangty" w:date="2020-11-21T16:11:00Z">
        <w:r>
          <w:rPr>
            <w:rFonts w:hint="eastAsia"/>
          </w:rPr>
          <w:t>）</w:t>
        </w:r>
      </w:ins>
      <w:ins w:id="282" w:author="Zhangty" w:date="2020-11-21T16:12:00Z">
        <w:r>
          <w:rPr>
            <w:rFonts w:hint="eastAsia"/>
          </w:rPr>
          <w:t>，机体（防御结构、年龄、激素水平、生理状态、遗传等），环境条件（生态环境、气候条件）</w:t>
        </w:r>
      </w:ins>
    </w:p>
    <w:p w14:paraId="08F0AD14" w14:textId="77777777" w:rsidR="00F30F8F" w:rsidRDefault="00F30F8F" w:rsidP="00F30F8F">
      <w:pPr>
        <w:tabs>
          <w:tab w:val="left" w:pos="6650"/>
        </w:tabs>
        <w:ind w:left="420"/>
        <w:jc w:val="left"/>
        <w:outlineLvl w:val="1"/>
        <w:rPr>
          <w:ins w:id="283" w:author="Zhangty" w:date="2020-11-21T16:07:00Z"/>
          <w:rFonts w:hint="eastAsia"/>
        </w:rPr>
        <w:pPrChange w:id="284" w:author="Zhangty" w:date="2020-11-21T16:07:00Z">
          <w:pPr>
            <w:numPr>
              <w:numId w:val="15"/>
            </w:numPr>
            <w:tabs>
              <w:tab w:val="left" w:pos="7072"/>
            </w:tabs>
            <w:ind w:firstLine="420"/>
            <w:jc w:val="left"/>
            <w:outlineLvl w:val="1"/>
          </w:pPr>
        </w:pPrChange>
      </w:pPr>
    </w:p>
    <w:p w14:paraId="1817C92B" w14:textId="08889865" w:rsidR="00F30F8F" w:rsidRDefault="00F30F8F">
      <w:pPr>
        <w:numPr>
          <w:ilvl w:val="0"/>
          <w:numId w:val="15"/>
        </w:numPr>
        <w:tabs>
          <w:tab w:val="left" w:pos="7072"/>
        </w:tabs>
        <w:ind w:firstLine="420"/>
        <w:jc w:val="left"/>
        <w:outlineLvl w:val="1"/>
        <w:rPr>
          <w:ins w:id="285" w:author="Zhangty" w:date="2020-11-21T16:13:00Z"/>
        </w:rPr>
      </w:pPr>
      <w:ins w:id="286" w:author="Zhangty" w:date="2020-11-21T16:13:00Z">
        <w:r>
          <w:rPr>
            <w:rFonts w:hint="eastAsia"/>
          </w:rPr>
          <w:t>理化因素对病毒的影响</w:t>
        </w:r>
      </w:ins>
    </w:p>
    <w:p w14:paraId="7B4B13DC" w14:textId="74BBF1A4" w:rsidR="00F30F8F" w:rsidRDefault="00F30F8F" w:rsidP="00F30F8F">
      <w:pPr>
        <w:tabs>
          <w:tab w:val="left" w:pos="7072"/>
        </w:tabs>
        <w:ind w:left="420"/>
        <w:jc w:val="left"/>
        <w:outlineLvl w:val="1"/>
        <w:rPr>
          <w:ins w:id="287" w:author="Zhangty" w:date="2020-11-21T16:50:00Z"/>
        </w:rPr>
      </w:pPr>
      <w:ins w:id="288" w:author="Zhangty" w:date="2020-11-21T16:13:00Z">
        <w:r>
          <w:rPr>
            <w:rFonts w:hint="eastAsia"/>
          </w:rPr>
          <w:t>灭活：病毒受理化因素作用后失去感染性，但仍保留抗原性、红细胞吸附、血凝和细胞融合等性质。</w:t>
        </w:r>
      </w:ins>
    </w:p>
    <w:p w14:paraId="693211CB" w14:textId="1783C03F" w:rsidR="00FE6BEF" w:rsidRDefault="00FE6BEF" w:rsidP="00F30F8F">
      <w:pPr>
        <w:tabs>
          <w:tab w:val="left" w:pos="7072"/>
        </w:tabs>
        <w:ind w:left="420"/>
        <w:jc w:val="left"/>
        <w:outlineLvl w:val="1"/>
        <w:rPr>
          <w:ins w:id="289" w:author="Zhangty" w:date="2020-11-21T16:50:00Z"/>
        </w:rPr>
      </w:pPr>
      <w:ins w:id="290" w:author="Zhangty" w:date="2020-11-21T16:50:00Z">
        <w:r>
          <w:rPr>
            <w:rFonts w:hint="eastAsia"/>
          </w:rPr>
          <w:t>温度：</w:t>
        </w:r>
      </w:ins>
    </w:p>
    <w:p w14:paraId="3472DFCB" w14:textId="342D193F" w:rsidR="00FE6BEF" w:rsidRDefault="00FE6BEF" w:rsidP="00F30F8F">
      <w:pPr>
        <w:tabs>
          <w:tab w:val="left" w:pos="7072"/>
        </w:tabs>
        <w:ind w:left="420"/>
        <w:jc w:val="left"/>
        <w:outlineLvl w:val="1"/>
        <w:rPr>
          <w:ins w:id="291" w:author="Zhangty" w:date="2020-11-21T16:50:00Z"/>
        </w:rPr>
      </w:pPr>
      <w:ins w:id="292" w:author="Zhangty" w:date="2020-11-21T16:50:00Z">
        <w:r>
          <w:rPr>
            <w:rFonts w:hint="eastAsia"/>
          </w:rPr>
          <w:t>大多数病毒耐冷不耐热；</w:t>
        </w:r>
      </w:ins>
    </w:p>
    <w:p w14:paraId="412E5516" w14:textId="43737CBD" w:rsidR="00FE6BEF" w:rsidRDefault="00FE6BEF" w:rsidP="00F30F8F">
      <w:pPr>
        <w:tabs>
          <w:tab w:val="left" w:pos="7072"/>
        </w:tabs>
        <w:ind w:left="420"/>
        <w:jc w:val="left"/>
        <w:outlineLvl w:val="1"/>
        <w:rPr>
          <w:ins w:id="293" w:author="Zhangty" w:date="2020-11-21T16:51:00Z"/>
        </w:rPr>
      </w:pPr>
      <w:ins w:id="294" w:author="Zhangty" w:date="2020-11-21T16:50:00Z">
        <w:r>
          <w:rPr>
            <w:rFonts w:hint="eastAsia"/>
          </w:rPr>
          <w:t>冻融，特别是</w:t>
        </w:r>
      </w:ins>
      <w:ins w:id="295" w:author="Zhangty" w:date="2020-11-21T16:51:00Z">
        <w:r>
          <w:rPr>
            <w:rFonts w:hint="eastAsia"/>
          </w:rPr>
          <w:t>反复冻融可使许多病毒灭活；</w:t>
        </w:r>
      </w:ins>
    </w:p>
    <w:p w14:paraId="40852DA3" w14:textId="6D5B8A04" w:rsidR="00FE6BEF" w:rsidRDefault="00FE6BEF" w:rsidP="00F30F8F">
      <w:pPr>
        <w:tabs>
          <w:tab w:val="left" w:pos="7072"/>
        </w:tabs>
        <w:ind w:left="420"/>
        <w:jc w:val="left"/>
        <w:outlineLvl w:val="1"/>
        <w:rPr>
          <w:ins w:id="296" w:author="Zhangty" w:date="2020-11-21T16:51:00Z"/>
        </w:rPr>
      </w:pPr>
      <w:ins w:id="297" w:author="Zhangty" w:date="2020-11-21T16:51:00Z">
        <w:r>
          <w:rPr>
            <w:rFonts w:hint="eastAsia"/>
          </w:rPr>
          <w:t>有蛋白质或</w:t>
        </w:r>
        <w:r>
          <w:rPr>
            <w:rFonts w:hint="eastAsia"/>
          </w:rPr>
          <w:t>Ca</w:t>
        </w:r>
        <w:r>
          <w:rPr>
            <w:vertAlign w:val="superscript"/>
          </w:rPr>
          <w:t>2</w:t>
        </w:r>
        <w:r>
          <w:rPr>
            <w:rFonts w:hint="eastAsia"/>
            <w:vertAlign w:val="superscript"/>
          </w:rPr>
          <w:t>+</w:t>
        </w:r>
        <w:r>
          <w:rPr>
            <w:rFonts w:hint="eastAsia"/>
          </w:rPr>
          <w:t>、</w:t>
        </w:r>
        <w:r>
          <w:rPr>
            <w:rFonts w:hint="eastAsia"/>
          </w:rPr>
          <w:t>Mg</w:t>
        </w:r>
        <w:r>
          <w:rPr>
            <w:vertAlign w:val="superscript"/>
          </w:rPr>
          <w:t>2</w:t>
        </w:r>
        <w:r>
          <w:rPr>
            <w:rFonts w:hint="eastAsia"/>
            <w:vertAlign w:val="superscript"/>
          </w:rPr>
          <w:t>+</w:t>
        </w:r>
        <w:r>
          <w:rPr>
            <w:rFonts w:hint="eastAsia"/>
          </w:rPr>
          <w:t>存在时，常可提高某些病毒对热的抵抗力。</w:t>
        </w:r>
      </w:ins>
    </w:p>
    <w:p w14:paraId="6BCAAF11" w14:textId="1AAE03C8" w:rsidR="00FE6BEF" w:rsidRDefault="00FE6BEF" w:rsidP="00F30F8F">
      <w:pPr>
        <w:tabs>
          <w:tab w:val="left" w:pos="7072"/>
        </w:tabs>
        <w:ind w:left="420"/>
        <w:jc w:val="left"/>
        <w:outlineLvl w:val="1"/>
        <w:rPr>
          <w:ins w:id="298" w:author="Zhangty" w:date="2020-11-21T16:53:00Z"/>
        </w:rPr>
      </w:pPr>
      <w:ins w:id="299" w:author="Zhangty" w:date="2020-11-21T16:51:00Z">
        <w:r>
          <w:rPr>
            <w:rFonts w:hint="eastAsia"/>
          </w:rPr>
          <w:t>pH</w:t>
        </w:r>
        <w:r>
          <w:rPr>
            <w:rFonts w:hint="eastAsia"/>
          </w:rPr>
          <w:t>：</w:t>
        </w:r>
      </w:ins>
      <w:ins w:id="300" w:author="Zhangty" w:date="2020-11-21T16:52:00Z">
        <w:r>
          <w:rPr>
            <w:rFonts w:hint="eastAsia"/>
          </w:rPr>
          <w:t>大多数病毒在</w:t>
        </w:r>
        <w:r>
          <w:rPr>
            <w:rFonts w:hint="eastAsia"/>
          </w:rPr>
          <w:t>pH=</w:t>
        </w:r>
        <w:r>
          <w:t>6</w:t>
        </w:r>
        <w:r>
          <w:rPr>
            <w:rFonts w:hint="eastAsia"/>
          </w:rPr>
          <w:t>~</w:t>
        </w:r>
        <w:r>
          <w:t>8</w:t>
        </w:r>
        <w:r>
          <w:rPr>
            <w:rFonts w:hint="eastAsia"/>
          </w:rPr>
          <w:t>比较稳定，</w:t>
        </w:r>
        <w:r>
          <w:rPr>
            <w:rFonts w:hint="eastAsia"/>
          </w:rPr>
          <w:t>5</w:t>
        </w:r>
        <w:r>
          <w:t>.0</w:t>
        </w:r>
        <w:r>
          <w:rPr>
            <w:rFonts w:hint="eastAsia"/>
          </w:rPr>
          <w:t>以下或</w:t>
        </w:r>
        <w:r>
          <w:rPr>
            <w:rFonts w:hint="eastAsia"/>
          </w:rPr>
          <w:t>9</w:t>
        </w:r>
        <w:r>
          <w:t>.0</w:t>
        </w:r>
        <w:r>
          <w:rPr>
            <w:rFonts w:hint="eastAsia"/>
          </w:rPr>
          <w:t>以上易灭活，但各种病毒对酸碱</w:t>
        </w:r>
        <w:r>
          <w:rPr>
            <w:rFonts w:hint="eastAsia"/>
          </w:rPr>
          <w:lastRenderedPageBreak/>
          <w:t>耐受能力有很大不同。病毒对</w:t>
        </w:r>
        <w:r>
          <w:rPr>
            <w:rFonts w:hint="eastAsia"/>
          </w:rPr>
          <w:t>pH</w:t>
        </w:r>
        <w:r>
          <w:rPr>
            <w:rFonts w:hint="eastAsia"/>
          </w:rPr>
          <w:t>的稳定性</w:t>
        </w:r>
      </w:ins>
      <w:ins w:id="301" w:author="Zhangty" w:date="2020-11-21T16:53:00Z">
        <w:r>
          <w:rPr>
            <w:rFonts w:hint="eastAsia"/>
          </w:rPr>
          <w:t>常作为病毒鉴定的指标之一。</w:t>
        </w:r>
      </w:ins>
    </w:p>
    <w:p w14:paraId="20D3BCFD" w14:textId="1FEE53AA" w:rsidR="00FE6BEF" w:rsidRDefault="00FE6BEF" w:rsidP="00F30F8F">
      <w:pPr>
        <w:tabs>
          <w:tab w:val="left" w:pos="7072"/>
        </w:tabs>
        <w:ind w:left="420"/>
        <w:jc w:val="left"/>
        <w:outlineLvl w:val="1"/>
        <w:rPr>
          <w:ins w:id="302" w:author="Zhangty" w:date="2020-11-21T17:07:00Z"/>
        </w:rPr>
      </w:pPr>
      <w:ins w:id="303" w:author="Zhangty" w:date="2020-11-21T16:53:00Z">
        <w:r>
          <w:rPr>
            <w:rFonts w:hint="eastAsia"/>
          </w:rPr>
          <w:t>辐射：</w:t>
        </w:r>
      </w:ins>
      <w:ins w:id="304" w:author="Zhangty" w:date="2020-11-21T16:54:00Z">
        <w:r>
          <w:rPr>
            <w:rFonts w:hint="eastAsia"/>
          </w:rPr>
          <w:t>电离辐射的γ射线和</w:t>
        </w:r>
        <w:r>
          <w:rPr>
            <w:rFonts w:hint="eastAsia"/>
          </w:rPr>
          <w:t>X</w:t>
        </w:r>
        <w:r>
          <w:rPr>
            <w:rFonts w:hint="eastAsia"/>
          </w:rPr>
          <w:t>射线，非电离辐射的紫外线</w:t>
        </w:r>
      </w:ins>
      <w:ins w:id="305" w:author="Zhangty" w:date="2020-11-21T17:05:00Z">
        <w:r w:rsidR="00C922B6">
          <w:rPr>
            <w:rFonts w:hint="eastAsia"/>
          </w:rPr>
          <w:t>均可使病毒灭活。但有些</w:t>
        </w:r>
        <w:proofErr w:type="gramStart"/>
        <w:r w:rsidR="00C922B6">
          <w:rPr>
            <w:rFonts w:hint="eastAsia"/>
          </w:rPr>
          <w:t>病毒经</w:t>
        </w:r>
      </w:ins>
      <w:ins w:id="306" w:author="Zhangty" w:date="2020-11-21T17:07:00Z">
        <w:r w:rsidR="00C922B6">
          <w:rPr>
            <w:rFonts w:hint="eastAsia"/>
          </w:rPr>
          <w:t>紫外</w:t>
        </w:r>
        <w:proofErr w:type="gramEnd"/>
        <w:r w:rsidR="00C922B6">
          <w:rPr>
            <w:rFonts w:hint="eastAsia"/>
          </w:rPr>
          <w:t>灭活后可通过激活酶复活，故不宜用紫外线制备灭活病毒疫苗。</w:t>
        </w:r>
      </w:ins>
    </w:p>
    <w:p w14:paraId="150C69E4" w14:textId="325758A3" w:rsidR="00C922B6" w:rsidRDefault="00C922B6" w:rsidP="00F30F8F">
      <w:pPr>
        <w:tabs>
          <w:tab w:val="left" w:pos="7072"/>
        </w:tabs>
        <w:ind w:left="420"/>
        <w:jc w:val="left"/>
        <w:outlineLvl w:val="1"/>
        <w:rPr>
          <w:ins w:id="307" w:author="Zhangty" w:date="2020-11-21T17:07:00Z"/>
        </w:rPr>
      </w:pPr>
      <w:ins w:id="308" w:author="Zhangty" w:date="2020-11-21T17:07:00Z">
        <w:r>
          <w:rPr>
            <w:rFonts w:hint="eastAsia"/>
          </w:rPr>
          <w:t>化学因素：</w:t>
        </w:r>
      </w:ins>
    </w:p>
    <w:p w14:paraId="5BF0214E" w14:textId="7162FA6D" w:rsidR="00C922B6" w:rsidRDefault="00C922B6" w:rsidP="00F30F8F">
      <w:pPr>
        <w:tabs>
          <w:tab w:val="left" w:pos="7072"/>
        </w:tabs>
        <w:ind w:left="420"/>
        <w:jc w:val="left"/>
        <w:outlineLvl w:val="1"/>
        <w:rPr>
          <w:ins w:id="309" w:author="Zhangty" w:date="2020-11-21T17:08:00Z"/>
        </w:rPr>
      </w:pPr>
      <w:ins w:id="310" w:author="Zhangty" w:date="2020-11-21T17:07:00Z">
        <w:r>
          <w:rPr>
            <w:rFonts w:hint="eastAsia"/>
          </w:rPr>
          <w:t>脂溶剂：有包膜病毒对此敏感，可用于</w:t>
        </w:r>
      </w:ins>
      <w:ins w:id="311" w:author="Zhangty" w:date="2020-11-21T17:08:00Z">
        <w:r>
          <w:rPr>
            <w:rFonts w:hint="eastAsia"/>
          </w:rPr>
          <w:t>鉴定。</w:t>
        </w:r>
      </w:ins>
    </w:p>
    <w:p w14:paraId="7D2E2972" w14:textId="12AB798E" w:rsidR="00C922B6" w:rsidRDefault="00C922B6" w:rsidP="00F30F8F">
      <w:pPr>
        <w:tabs>
          <w:tab w:val="left" w:pos="7072"/>
        </w:tabs>
        <w:ind w:left="420"/>
        <w:jc w:val="left"/>
        <w:outlineLvl w:val="1"/>
        <w:rPr>
          <w:ins w:id="312" w:author="Zhangty" w:date="2020-11-21T17:08:00Z"/>
        </w:rPr>
      </w:pPr>
      <w:ins w:id="313" w:author="Zhangty" w:date="2020-11-21T17:08:00Z">
        <w:r>
          <w:rPr>
            <w:rFonts w:hint="eastAsia"/>
          </w:rPr>
          <w:t>氧化剂、卤素、醇类</w:t>
        </w:r>
      </w:ins>
    </w:p>
    <w:p w14:paraId="5762F1EF" w14:textId="577769F0" w:rsidR="00C922B6" w:rsidRPr="00FE6BEF" w:rsidRDefault="00C922B6" w:rsidP="00F30F8F">
      <w:pPr>
        <w:tabs>
          <w:tab w:val="left" w:pos="7072"/>
        </w:tabs>
        <w:ind w:left="420"/>
        <w:jc w:val="left"/>
        <w:outlineLvl w:val="1"/>
        <w:rPr>
          <w:ins w:id="314" w:author="Zhangty" w:date="2020-11-21T16:13:00Z"/>
          <w:rFonts w:hint="eastAsia"/>
        </w:rPr>
      </w:pPr>
      <w:ins w:id="315" w:author="Zhangty" w:date="2020-11-21T17:08:00Z">
        <w:r>
          <w:rPr>
            <w:rFonts w:hint="eastAsia"/>
          </w:rPr>
          <w:t>中草药</w:t>
        </w:r>
      </w:ins>
    </w:p>
    <w:p w14:paraId="3334DB7A" w14:textId="77777777" w:rsidR="00F30F8F" w:rsidRDefault="00F30F8F" w:rsidP="00F30F8F">
      <w:pPr>
        <w:tabs>
          <w:tab w:val="left" w:pos="7072"/>
        </w:tabs>
        <w:ind w:left="420"/>
        <w:jc w:val="left"/>
        <w:outlineLvl w:val="1"/>
        <w:rPr>
          <w:ins w:id="316" w:author="Zhangty" w:date="2020-11-21T16:12:00Z"/>
          <w:rFonts w:hint="eastAsia"/>
        </w:rPr>
        <w:pPrChange w:id="317" w:author="Zhangty" w:date="2020-11-21T16:13:00Z">
          <w:pPr>
            <w:numPr>
              <w:numId w:val="15"/>
            </w:numPr>
            <w:tabs>
              <w:tab w:val="left" w:pos="7072"/>
            </w:tabs>
            <w:ind w:firstLine="420"/>
            <w:jc w:val="left"/>
            <w:outlineLvl w:val="1"/>
          </w:pPr>
        </w:pPrChange>
      </w:pPr>
    </w:p>
    <w:p w14:paraId="039B67E1" w14:textId="75F6CCB2" w:rsidR="00E534C9" w:rsidRDefault="006B1B83">
      <w:pPr>
        <w:numPr>
          <w:ilvl w:val="0"/>
          <w:numId w:val="15"/>
        </w:numPr>
        <w:tabs>
          <w:tab w:val="left" w:pos="7072"/>
        </w:tabs>
        <w:ind w:firstLine="420"/>
        <w:jc w:val="left"/>
        <w:outlineLvl w:val="1"/>
      </w:pPr>
      <w:r>
        <w:rPr>
          <w:rFonts w:hint="eastAsia"/>
        </w:rPr>
        <w:t>亚病毒因子</w:t>
      </w:r>
    </w:p>
    <w:p w14:paraId="7BECC7C0" w14:textId="77777777" w:rsidR="00E534C9" w:rsidRDefault="006B1B83">
      <w:pPr>
        <w:tabs>
          <w:tab w:val="left" w:pos="7072"/>
        </w:tabs>
        <w:ind w:left="420"/>
        <w:jc w:val="left"/>
        <w:outlineLvl w:val="2"/>
      </w:pPr>
      <w:r>
        <w:rPr>
          <w:rFonts w:hint="eastAsia"/>
        </w:rPr>
        <w:t xml:space="preserve">   1.</w:t>
      </w:r>
      <w:r>
        <w:rPr>
          <w:rFonts w:hint="eastAsia"/>
        </w:rPr>
        <w:t>卫星病毒：见上</w:t>
      </w:r>
    </w:p>
    <w:p w14:paraId="45B8069D" w14:textId="77777777" w:rsidR="00E534C9" w:rsidRDefault="006B1B83">
      <w:pPr>
        <w:tabs>
          <w:tab w:val="left" w:pos="7072"/>
        </w:tabs>
        <w:ind w:left="420"/>
        <w:jc w:val="left"/>
        <w:outlineLvl w:val="2"/>
      </w:pPr>
      <w:r>
        <w:rPr>
          <w:rFonts w:hint="eastAsia"/>
        </w:rPr>
        <w:t xml:space="preserve">   2.</w:t>
      </w:r>
      <w:r>
        <w:rPr>
          <w:rFonts w:hint="eastAsia"/>
        </w:rPr>
        <w:t>卫星核酸：依赖辅助病毒进行复制的小分子核酸片段，包装在辅助病毒壳体中。</w:t>
      </w:r>
    </w:p>
    <w:p w14:paraId="3FE2843C" w14:textId="77777777" w:rsidR="00E534C9" w:rsidRDefault="006B1B83">
      <w:pPr>
        <w:tabs>
          <w:tab w:val="left" w:pos="7072"/>
        </w:tabs>
        <w:ind w:left="420"/>
        <w:jc w:val="left"/>
        <w:outlineLvl w:val="2"/>
      </w:pPr>
      <w:r>
        <w:rPr>
          <w:rFonts w:hint="eastAsia"/>
        </w:rPr>
        <w:t xml:space="preserve">   3.</w:t>
      </w:r>
      <w:r>
        <w:rPr>
          <w:rFonts w:hint="eastAsia"/>
        </w:rPr>
        <w:t>类病毒：一种</w:t>
      </w:r>
      <w:proofErr w:type="gramStart"/>
      <w:r>
        <w:rPr>
          <w:rFonts w:hint="eastAsia"/>
        </w:rPr>
        <w:t>低相对</w:t>
      </w:r>
      <w:proofErr w:type="gramEnd"/>
      <w:r>
        <w:rPr>
          <w:rFonts w:hint="eastAsia"/>
        </w:rPr>
        <w:t>分子质量</w:t>
      </w:r>
      <w:r>
        <w:rPr>
          <w:rFonts w:hint="eastAsia"/>
        </w:rPr>
        <w:t>RNA</w:t>
      </w:r>
      <w:r>
        <w:rPr>
          <w:rFonts w:hint="eastAsia"/>
        </w:rPr>
        <w:t>，无蛋白质外壳，能自我复制。</w:t>
      </w:r>
    </w:p>
    <w:p w14:paraId="6FF7CB69" w14:textId="77777777" w:rsidR="00E534C9" w:rsidRDefault="006B1B83">
      <w:pPr>
        <w:tabs>
          <w:tab w:val="left" w:pos="7072"/>
        </w:tabs>
        <w:ind w:left="420"/>
        <w:jc w:val="left"/>
        <w:outlineLvl w:val="2"/>
      </w:pPr>
      <w:r>
        <w:rPr>
          <w:rFonts w:hint="eastAsia"/>
        </w:rPr>
        <w:t xml:space="preserve">   4.</w:t>
      </w:r>
      <w:proofErr w:type="gramStart"/>
      <w:r>
        <w:rPr>
          <w:rFonts w:hint="eastAsia"/>
        </w:rPr>
        <w:t>朊</w:t>
      </w:r>
      <w:proofErr w:type="gramEnd"/>
      <w:r>
        <w:rPr>
          <w:rFonts w:hint="eastAsia"/>
        </w:rPr>
        <w:t>病毒：一种蛋白质</w:t>
      </w:r>
      <w:proofErr w:type="gramStart"/>
      <w:r>
        <w:rPr>
          <w:rFonts w:hint="eastAsia"/>
        </w:rPr>
        <w:t>侵染</w:t>
      </w:r>
      <w:proofErr w:type="gramEnd"/>
      <w:r>
        <w:rPr>
          <w:rFonts w:hint="eastAsia"/>
        </w:rPr>
        <w:t>颗粒，能独立复制。</w:t>
      </w:r>
    </w:p>
    <w:sectPr w:rsidR="00E534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B95C46"/>
    <w:multiLevelType w:val="singleLevel"/>
    <w:tmpl w:val="8DB95C46"/>
    <w:lvl w:ilvl="0">
      <w:start w:val="1"/>
      <w:numFmt w:val="decimal"/>
      <w:lvlText w:val="(%1)"/>
      <w:lvlJc w:val="left"/>
      <w:pPr>
        <w:tabs>
          <w:tab w:val="left" w:pos="312"/>
        </w:tabs>
        <w:ind w:left="840" w:firstLine="0"/>
      </w:pPr>
    </w:lvl>
  </w:abstractNum>
  <w:abstractNum w:abstractNumId="1" w15:restartNumberingAfterBreak="0">
    <w:nsid w:val="8F0E898C"/>
    <w:multiLevelType w:val="singleLevel"/>
    <w:tmpl w:val="8F0E898C"/>
    <w:lvl w:ilvl="0">
      <w:start w:val="1"/>
      <w:numFmt w:val="decimal"/>
      <w:lvlText w:val="%1."/>
      <w:lvlJc w:val="left"/>
      <w:pPr>
        <w:tabs>
          <w:tab w:val="left" w:pos="312"/>
        </w:tabs>
        <w:ind w:left="525" w:firstLine="0"/>
      </w:pPr>
    </w:lvl>
  </w:abstractNum>
  <w:abstractNum w:abstractNumId="2" w15:restartNumberingAfterBreak="0">
    <w:nsid w:val="A5873AEC"/>
    <w:multiLevelType w:val="singleLevel"/>
    <w:tmpl w:val="A5873AEC"/>
    <w:lvl w:ilvl="0">
      <w:start w:val="7"/>
      <w:numFmt w:val="chineseCounting"/>
      <w:suff w:val="space"/>
      <w:lvlText w:val="第%1章"/>
      <w:lvlJc w:val="left"/>
      <w:rPr>
        <w:rFonts w:hint="eastAsia"/>
      </w:rPr>
    </w:lvl>
  </w:abstractNum>
  <w:abstractNum w:abstractNumId="3" w15:restartNumberingAfterBreak="0">
    <w:nsid w:val="C05D0E1E"/>
    <w:multiLevelType w:val="singleLevel"/>
    <w:tmpl w:val="C05D0E1E"/>
    <w:lvl w:ilvl="0">
      <w:start w:val="1"/>
      <w:numFmt w:val="lowerLetter"/>
      <w:lvlText w:val="%1."/>
      <w:lvlJc w:val="left"/>
      <w:pPr>
        <w:tabs>
          <w:tab w:val="left" w:pos="312"/>
        </w:tabs>
        <w:ind w:left="525" w:firstLine="0"/>
      </w:pPr>
    </w:lvl>
  </w:abstractNum>
  <w:abstractNum w:abstractNumId="4" w15:restartNumberingAfterBreak="0">
    <w:nsid w:val="C259D8C7"/>
    <w:multiLevelType w:val="singleLevel"/>
    <w:tmpl w:val="C259D8C7"/>
    <w:lvl w:ilvl="0">
      <w:start w:val="2"/>
      <w:numFmt w:val="chineseCounting"/>
      <w:suff w:val="nothing"/>
      <w:lvlText w:val="%1．"/>
      <w:lvlJc w:val="left"/>
      <w:rPr>
        <w:rFonts w:hint="eastAsia"/>
      </w:rPr>
    </w:lvl>
  </w:abstractNum>
  <w:abstractNum w:abstractNumId="5" w15:restartNumberingAfterBreak="0">
    <w:nsid w:val="E8A8AAD6"/>
    <w:multiLevelType w:val="singleLevel"/>
    <w:tmpl w:val="E8A8AAD6"/>
    <w:lvl w:ilvl="0">
      <w:start w:val="1"/>
      <w:numFmt w:val="lowerLetter"/>
      <w:lvlText w:val="%1."/>
      <w:lvlJc w:val="left"/>
      <w:pPr>
        <w:tabs>
          <w:tab w:val="left" w:pos="312"/>
        </w:tabs>
        <w:ind w:left="525" w:firstLine="0"/>
      </w:pPr>
    </w:lvl>
  </w:abstractNum>
  <w:abstractNum w:abstractNumId="6" w15:restartNumberingAfterBreak="0">
    <w:nsid w:val="039233D1"/>
    <w:multiLevelType w:val="hybridMultilevel"/>
    <w:tmpl w:val="62E20432"/>
    <w:lvl w:ilvl="0" w:tplc="04090001">
      <w:start w:val="1"/>
      <w:numFmt w:val="bullet"/>
      <w:lvlText w:val=""/>
      <w:lvlJc w:val="left"/>
      <w:pPr>
        <w:ind w:left="1498" w:hanging="420"/>
      </w:pPr>
      <w:rPr>
        <w:rFonts w:ascii="Wingdings" w:hAnsi="Wingdings" w:hint="default"/>
      </w:rPr>
    </w:lvl>
    <w:lvl w:ilvl="1" w:tplc="04090003" w:tentative="1">
      <w:start w:val="1"/>
      <w:numFmt w:val="bullet"/>
      <w:lvlText w:val=""/>
      <w:lvlJc w:val="left"/>
      <w:pPr>
        <w:ind w:left="1918" w:hanging="420"/>
      </w:pPr>
      <w:rPr>
        <w:rFonts w:ascii="Wingdings" w:hAnsi="Wingdings" w:hint="default"/>
      </w:rPr>
    </w:lvl>
    <w:lvl w:ilvl="2" w:tplc="04090005"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3" w:tentative="1">
      <w:start w:val="1"/>
      <w:numFmt w:val="bullet"/>
      <w:lvlText w:val=""/>
      <w:lvlJc w:val="left"/>
      <w:pPr>
        <w:ind w:left="3178" w:hanging="420"/>
      </w:pPr>
      <w:rPr>
        <w:rFonts w:ascii="Wingdings" w:hAnsi="Wingdings" w:hint="default"/>
      </w:rPr>
    </w:lvl>
    <w:lvl w:ilvl="5" w:tplc="04090005"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3" w:tentative="1">
      <w:start w:val="1"/>
      <w:numFmt w:val="bullet"/>
      <w:lvlText w:val=""/>
      <w:lvlJc w:val="left"/>
      <w:pPr>
        <w:ind w:left="4438" w:hanging="420"/>
      </w:pPr>
      <w:rPr>
        <w:rFonts w:ascii="Wingdings" w:hAnsi="Wingdings" w:hint="default"/>
      </w:rPr>
    </w:lvl>
    <w:lvl w:ilvl="8" w:tplc="04090005" w:tentative="1">
      <w:start w:val="1"/>
      <w:numFmt w:val="bullet"/>
      <w:lvlText w:val=""/>
      <w:lvlJc w:val="left"/>
      <w:pPr>
        <w:ind w:left="4858" w:hanging="420"/>
      </w:pPr>
      <w:rPr>
        <w:rFonts w:ascii="Wingdings" w:hAnsi="Wingdings" w:hint="default"/>
      </w:rPr>
    </w:lvl>
  </w:abstractNum>
  <w:abstractNum w:abstractNumId="7" w15:restartNumberingAfterBreak="0">
    <w:nsid w:val="2868653B"/>
    <w:multiLevelType w:val="hybridMultilevel"/>
    <w:tmpl w:val="A8C40980"/>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8" w15:restartNumberingAfterBreak="0">
    <w:nsid w:val="378228C0"/>
    <w:multiLevelType w:val="hybridMultilevel"/>
    <w:tmpl w:val="1B7CC5D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D5E6480"/>
    <w:multiLevelType w:val="hybridMultilevel"/>
    <w:tmpl w:val="A63A6C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3D4C24"/>
    <w:multiLevelType w:val="singleLevel"/>
    <w:tmpl w:val="4F3D4C24"/>
    <w:lvl w:ilvl="0">
      <w:start w:val="1"/>
      <w:numFmt w:val="chineseCounting"/>
      <w:lvlText w:val="%1."/>
      <w:lvlJc w:val="left"/>
      <w:pPr>
        <w:tabs>
          <w:tab w:val="left" w:pos="312"/>
        </w:tabs>
        <w:ind w:left="210" w:firstLine="0"/>
      </w:pPr>
      <w:rPr>
        <w:rFonts w:hint="eastAsia"/>
      </w:rPr>
    </w:lvl>
  </w:abstractNum>
  <w:abstractNum w:abstractNumId="11" w15:restartNumberingAfterBreak="0">
    <w:nsid w:val="52475A7D"/>
    <w:multiLevelType w:val="singleLevel"/>
    <w:tmpl w:val="52475A7D"/>
    <w:lvl w:ilvl="0">
      <w:start w:val="1"/>
      <w:numFmt w:val="lowerLetter"/>
      <w:lvlText w:val="%1."/>
      <w:lvlJc w:val="left"/>
      <w:pPr>
        <w:tabs>
          <w:tab w:val="left" w:pos="312"/>
        </w:tabs>
        <w:ind w:left="315" w:firstLine="0"/>
      </w:pPr>
    </w:lvl>
  </w:abstractNum>
  <w:abstractNum w:abstractNumId="12" w15:restartNumberingAfterBreak="0">
    <w:nsid w:val="55F162A7"/>
    <w:multiLevelType w:val="singleLevel"/>
    <w:tmpl w:val="55F162A7"/>
    <w:lvl w:ilvl="0">
      <w:start w:val="1"/>
      <w:numFmt w:val="decimal"/>
      <w:lvlText w:val="%1."/>
      <w:lvlJc w:val="left"/>
      <w:pPr>
        <w:tabs>
          <w:tab w:val="left" w:pos="312"/>
        </w:tabs>
        <w:ind w:left="315" w:firstLine="0"/>
      </w:pPr>
    </w:lvl>
  </w:abstractNum>
  <w:abstractNum w:abstractNumId="13" w15:restartNumberingAfterBreak="0">
    <w:nsid w:val="562CCF87"/>
    <w:multiLevelType w:val="singleLevel"/>
    <w:tmpl w:val="562CCF87"/>
    <w:lvl w:ilvl="0">
      <w:start w:val="1"/>
      <w:numFmt w:val="decimal"/>
      <w:suff w:val="nothing"/>
      <w:lvlText w:val="（%1）"/>
      <w:lvlJc w:val="left"/>
      <w:pPr>
        <w:ind w:left="660" w:firstLine="0"/>
      </w:pPr>
    </w:lvl>
  </w:abstractNum>
  <w:abstractNum w:abstractNumId="14" w15:restartNumberingAfterBreak="0">
    <w:nsid w:val="6E993F07"/>
    <w:multiLevelType w:val="singleLevel"/>
    <w:tmpl w:val="6E993F07"/>
    <w:lvl w:ilvl="0">
      <w:start w:val="1"/>
      <w:numFmt w:val="lowerLetter"/>
      <w:lvlText w:val="%1."/>
      <w:lvlJc w:val="left"/>
      <w:pPr>
        <w:tabs>
          <w:tab w:val="left" w:pos="312"/>
        </w:tabs>
      </w:pPr>
    </w:lvl>
  </w:abstractNum>
  <w:abstractNum w:abstractNumId="15" w15:restartNumberingAfterBreak="0">
    <w:nsid w:val="73874FFB"/>
    <w:multiLevelType w:val="singleLevel"/>
    <w:tmpl w:val="73874FFB"/>
    <w:lvl w:ilvl="0">
      <w:start w:val="1"/>
      <w:numFmt w:val="decimal"/>
      <w:lvlText w:val="%1."/>
      <w:lvlJc w:val="left"/>
      <w:pPr>
        <w:tabs>
          <w:tab w:val="left" w:pos="312"/>
        </w:tabs>
      </w:pPr>
    </w:lvl>
  </w:abstractNum>
  <w:abstractNum w:abstractNumId="16" w15:restartNumberingAfterBreak="0">
    <w:nsid w:val="748D00B1"/>
    <w:multiLevelType w:val="singleLevel"/>
    <w:tmpl w:val="748D00B1"/>
    <w:lvl w:ilvl="0">
      <w:start w:val="1"/>
      <w:numFmt w:val="lowerLetter"/>
      <w:lvlText w:val="%1."/>
      <w:lvlJc w:val="left"/>
      <w:pPr>
        <w:tabs>
          <w:tab w:val="left" w:pos="312"/>
        </w:tabs>
        <w:ind w:left="330" w:firstLine="0"/>
      </w:pPr>
    </w:lvl>
  </w:abstractNum>
  <w:abstractNum w:abstractNumId="17" w15:restartNumberingAfterBreak="0">
    <w:nsid w:val="7A763298"/>
    <w:multiLevelType w:val="singleLevel"/>
    <w:tmpl w:val="DAC07DFA"/>
    <w:lvl w:ilvl="0">
      <w:start w:val="6"/>
      <w:numFmt w:val="chineseCounting"/>
      <w:suff w:val="nothing"/>
      <w:lvlText w:val="%1．"/>
      <w:lvlJc w:val="left"/>
      <w:rPr>
        <w:rFonts w:hint="eastAsia"/>
        <w:lang w:val="en-US"/>
      </w:rPr>
    </w:lvl>
  </w:abstractNum>
  <w:abstractNum w:abstractNumId="18" w15:restartNumberingAfterBreak="0">
    <w:nsid w:val="7C357E30"/>
    <w:multiLevelType w:val="singleLevel"/>
    <w:tmpl w:val="7C357E30"/>
    <w:lvl w:ilvl="0">
      <w:start w:val="1"/>
      <w:numFmt w:val="decimal"/>
      <w:lvlText w:val="%1."/>
      <w:lvlJc w:val="left"/>
      <w:pPr>
        <w:tabs>
          <w:tab w:val="left" w:pos="312"/>
        </w:tabs>
        <w:ind w:left="420" w:firstLine="0"/>
      </w:pPr>
    </w:lvl>
  </w:abstractNum>
  <w:num w:numId="1">
    <w:abstractNumId w:val="2"/>
  </w:num>
  <w:num w:numId="2">
    <w:abstractNumId w:val="10"/>
  </w:num>
  <w:num w:numId="3">
    <w:abstractNumId w:val="1"/>
  </w:num>
  <w:num w:numId="4">
    <w:abstractNumId w:val="0"/>
  </w:num>
  <w:num w:numId="5">
    <w:abstractNumId w:val="4"/>
  </w:num>
  <w:num w:numId="6">
    <w:abstractNumId w:val="12"/>
  </w:num>
  <w:num w:numId="7">
    <w:abstractNumId w:val="5"/>
  </w:num>
  <w:num w:numId="8">
    <w:abstractNumId w:val="3"/>
  </w:num>
  <w:num w:numId="9">
    <w:abstractNumId w:val="15"/>
  </w:num>
  <w:num w:numId="10">
    <w:abstractNumId w:val="11"/>
  </w:num>
  <w:num w:numId="11">
    <w:abstractNumId w:val="16"/>
  </w:num>
  <w:num w:numId="12">
    <w:abstractNumId w:val="13"/>
  </w:num>
  <w:num w:numId="13">
    <w:abstractNumId w:val="18"/>
  </w:num>
  <w:num w:numId="14">
    <w:abstractNumId w:val="14"/>
  </w:num>
  <w:num w:numId="15">
    <w:abstractNumId w:val="17"/>
  </w:num>
  <w:num w:numId="16">
    <w:abstractNumId w:val="7"/>
  </w:num>
  <w:num w:numId="17">
    <w:abstractNumId w:val="8"/>
  </w:num>
  <w:num w:numId="18">
    <w:abstractNumId w:val="6"/>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ngty">
    <w15:presenceInfo w15:providerId="None" w15:userId="Zhang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xNDU2NTMxMDY0MbRU0lEKTi0uzszPAykwrAUApiKGxSwAAAA="/>
  </w:docVars>
  <w:rsids>
    <w:rsidRoot w:val="3BBB4A6B"/>
    <w:rsid w:val="00052E19"/>
    <w:rsid w:val="00133F53"/>
    <w:rsid w:val="00144090"/>
    <w:rsid w:val="002626D6"/>
    <w:rsid w:val="003D10EE"/>
    <w:rsid w:val="006B1B83"/>
    <w:rsid w:val="00855437"/>
    <w:rsid w:val="008674C0"/>
    <w:rsid w:val="00901D72"/>
    <w:rsid w:val="00990D78"/>
    <w:rsid w:val="009D3D90"/>
    <w:rsid w:val="00B561F7"/>
    <w:rsid w:val="00B76DEE"/>
    <w:rsid w:val="00C06AB7"/>
    <w:rsid w:val="00C674C4"/>
    <w:rsid w:val="00C922B6"/>
    <w:rsid w:val="00CE6229"/>
    <w:rsid w:val="00D50BF2"/>
    <w:rsid w:val="00DE62CB"/>
    <w:rsid w:val="00E508C5"/>
    <w:rsid w:val="00E534C9"/>
    <w:rsid w:val="00F30F8F"/>
    <w:rsid w:val="00FA3D0C"/>
    <w:rsid w:val="00FE6BEF"/>
    <w:rsid w:val="00FF195D"/>
    <w:rsid w:val="1BFD34B9"/>
    <w:rsid w:val="3BBB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E81ACE"/>
  <w15:docId w15:val="{65812B5A-8D55-492D-ACC9-79F029D9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674C0"/>
    <w:pPr>
      <w:ind w:firstLineChars="200" w:firstLine="420"/>
    </w:pPr>
  </w:style>
  <w:style w:type="paragraph" w:styleId="a4">
    <w:name w:val="Balloon Text"/>
    <w:basedOn w:val="a"/>
    <w:link w:val="a5"/>
    <w:rsid w:val="00052E19"/>
    <w:rPr>
      <w:sz w:val="18"/>
      <w:szCs w:val="18"/>
    </w:rPr>
  </w:style>
  <w:style w:type="character" w:customStyle="1" w:styleId="a5">
    <w:name w:val="批注框文本 字符"/>
    <w:basedOn w:val="a0"/>
    <w:link w:val="a4"/>
    <w:rsid w:val="00052E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E3E72-68EB-4F0F-9951-483E6442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10</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邃</dc:creator>
  <cp:lastModifiedBy>Zhangty</cp:lastModifiedBy>
  <cp:revision>3</cp:revision>
  <dcterms:created xsi:type="dcterms:W3CDTF">2020-11-07T02:12:00Z</dcterms:created>
  <dcterms:modified xsi:type="dcterms:W3CDTF">2020-11-21T09:09:00Z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